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43E53" w14:textId="77777777" w:rsidR="00A438FB" w:rsidRPr="00905923" w:rsidRDefault="00A438FB" w:rsidP="0076435D">
      <w:pPr>
        <w:pStyle w:val="Title"/>
      </w:pPr>
      <w:bookmarkStart w:id="0" w:name="_GoBack"/>
      <w:bookmarkEnd w:id="0"/>
      <w:r>
        <w:t xml:space="preserve">Working </w:t>
      </w:r>
      <w:r w:rsidRPr="00905923">
        <w:t>Glossary</w:t>
      </w:r>
    </w:p>
    <w:p w14:paraId="2E3CD0AE" w14:textId="77777777" w:rsidR="00273748" w:rsidRDefault="00273748">
      <w:pPr>
        <w:pStyle w:val="TOC1"/>
        <w:tabs>
          <w:tab w:val="right" w:leader="dot" w:pos="8630"/>
        </w:tabs>
        <w:rPr>
          <w:rFonts w:eastAsiaTheme="minorEastAsia" w:cstheme="minorBidi"/>
          <w:b w:val="0"/>
          <w:noProof/>
          <w:lang w:eastAsia="ja-JP"/>
        </w:rPr>
      </w:pPr>
      <w:r>
        <w:rPr>
          <w:rFonts w:ascii="Arial" w:hAnsi="Arial" w:cs="Arial"/>
        </w:rPr>
        <w:fldChar w:fldCharType="begin"/>
      </w:r>
      <w:r>
        <w:rPr>
          <w:rFonts w:ascii="Arial" w:hAnsi="Arial" w:cs="Arial"/>
        </w:rPr>
        <w:instrText xml:space="preserve"> TOC \o "1-3" </w:instrText>
      </w:r>
      <w:r>
        <w:rPr>
          <w:rFonts w:ascii="Arial" w:hAnsi="Arial" w:cs="Arial"/>
        </w:rPr>
        <w:fldChar w:fldCharType="separate"/>
      </w:r>
      <w:r>
        <w:rPr>
          <w:noProof/>
        </w:rPr>
        <w:t>Acceptance Criteria or Acceptance Tests</w:t>
      </w:r>
      <w:r>
        <w:rPr>
          <w:noProof/>
        </w:rPr>
        <w:tab/>
      </w:r>
      <w:r>
        <w:rPr>
          <w:noProof/>
        </w:rPr>
        <w:fldChar w:fldCharType="begin"/>
      </w:r>
      <w:r>
        <w:rPr>
          <w:noProof/>
        </w:rPr>
        <w:instrText xml:space="preserve"> PAGEREF _Toc191440476 \h </w:instrText>
      </w:r>
      <w:r>
        <w:rPr>
          <w:noProof/>
        </w:rPr>
      </w:r>
      <w:r>
        <w:rPr>
          <w:noProof/>
        </w:rPr>
        <w:fldChar w:fldCharType="separate"/>
      </w:r>
      <w:r>
        <w:rPr>
          <w:noProof/>
        </w:rPr>
        <w:t>3</w:t>
      </w:r>
      <w:r>
        <w:rPr>
          <w:noProof/>
        </w:rPr>
        <w:fldChar w:fldCharType="end"/>
      </w:r>
    </w:p>
    <w:p w14:paraId="6E1E7062" w14:textId="77777777" w:rsidR="00273748" w:rsidRDefault="00273748">
      <w:pPr>
        <w:pStyle w:val="TOC1"/>
        <w:tabs>
          <w:tab w:val="right" w:leader="dot" w:pos="8630"/>
        </w:tabs>
        <w:rPr>
          <w:rFonts w:eastAsiaTheme="minorEastAsia" w:cstheme="minorBidi"/>
          <w:b w:val="0"/>
          <w:noProof/>
          <w:lang w:eastAsia="ja-JP"/>
        </w:rPr>
      </w:pPr>
      <w:r>
        <w:rPr>
          <w:noProof/>
        </w:rPr>
        <w:t>Burn Rate</w:t>
      </w:r>
      <w:r>
        <w:rPr>
          <w:noProof/>
        </w:rPr>
        <w:tab/>
      </w:r>
      <w:r>
        <w:rPr>
          <w:noProof/>
        </w:rPr>
        <w:fldChar w:fldCharType="begin"/>
      </w:r>
      <w:r>
        <w:rPr>
          <w:noProof/>
        </w:rPr>
        <w:instrText xml:space="preserve"> PAGEREF _Toc191440477 \h </w:instrText>
      </w:r>
      <w:r>
        <w:rPr>
          <w:noProof/>
        </w:rPr>
      </w:r>
      <w:r>
        <w:rPr>
          <w:noProof/>
        </w:rPr>
        <w:fldChar w:fldCharType="separate"/>
      </w:r>
      <w:r>
        <w:rPr>
          <w:noProof/>
        </w:rPr>
        <w:t>3</w:t>
      </w:r>
      <w:r>
        <w:rPr>
          <w:noProof/>
        </w:rPr>
        <w:fldChar w:fldCharType="end"/>
      </w:r>
    </w:p>
    <w:p w14:paraId="20CA6341" w14:textId="77777777" w:rsidR="00273748" w:rsidRDefault="00273748">
      <w:pPr>
        <w:pStyle w:val="TOC1"/>
        <w:tabs>
          <w:tab w:val="right" w:leader="dot" w:pos="8630"/>
        </w:tabs>
        <w:rPr>
          <w:rFonts w:eastAsiaTheme="minorEastAsia" w:cstheme="minorBidi"/>
          <w:b w:val="0"/>
          <w:noProof/>
          <w:lang w:eastAsia="ja-JP"/>
        </w:rPr>
      </w:pPr>
      <w:r>
        <w:rPr>
          <w:noProof/>
        </w:rPr>
        <w:t>Burn Down Chart</w:t>
      </w:r>
      <w:r>
        <w:rPr>
          <w:noProof/>
        </w:rPr>
        <w:tab/>
      </w:r>
      <w:r>
        <w:rPr>
          <w:noProof/>
        </w:rPr>
        <w:fldChar w:fldCharType="begin"/>
      </w:r>
      <w:r>
        <w:rPr>
          <w:noProof/>
        </w:rPr>
        <w:instrText xml:space="preserve"> PAGEREF _Toc191440478 \h </w:instrText>
      </w:r>
      <w:r>
        <w:rPr>
          <w:noProof/>
        </w:rPr>
      </w:r>
      <w:r>
        <w:rPr>
          <w:noProof/>
        </w:rPr>
        <w:fldChar w:fldCharType="separate"/>
      </w:r>
      <w:r>
        <w:rPr>
          <w:noProof/>
        </w:rPr>
        <w:t>3</w:t>
      </w:r>
      <w:r>
        <w:rPr>
          <w:noProof/>
        </w:rPr>
        <w:fldChar w:fldCharType="end"/>
      </w:r>
    </w:p>
    <w:p w14:paraId="0F4E6DA3" w14:textId="77777777" w:rsidR="00273748" w:rsidRDefault="00273748">
      <w:pPr>
        <w:pStyle w:val="TOC1"/>
        <w:tabs>
          <w:tab w:val="right" w:leader="dot" w:pos="8630"/>
        </w:tabs>
        <w:rPr>
          <w:rFonts w:eastAsiaTheme="minorEastAsia" w:cstheme="minorBidi"/>
          <w:b w:val="0"/>
          <w:noProof/>
          <w:lang w:eastAsia="ja-JP"/>
        </w:rPr>
      </w:pPr>
      <w:r>
        <w:rPr>
          <w:noProof/>
        </w:rPr>
        <w:t>Burn Up Chart</w:t>
      </w:r>
      <w:r>
        <w:rPr>
          <w:noProof/>
        </w:rPr>
        <w:tab/>
      </w:r>
      <w:r>
        <w:rPr>
          <w:noProof/>
        </w:rPr>
        <w:fldChar w:fldCharType="begin"/>
      </w:r>
      <w:r>
        <w:rPr>
          <w:noProof/>
        </w:rPr>
        <w:instrText xml:space="preserve"> PAGEREF _Toc191440479 \h </w:instrText>
      </w:r>
      <w:r>
        <w:rPr>
          <w:noProof/>
        </w:rPr>
      </w:r>
      <w:r>
        <w:rPr>
          <w:noProof/>
        </w:rPr>
        <w:fldChar w:fldCharType="separate"/>
      </w:r>
      <w:r>
        <w:rPr>
          <w:noProof/>
        </w:rPr>
        <w:t>3</w:t>
      </w:r>
      <w:r>
        <w:rPr>
          <w:noProof/>
        </w:rPr>
        <w:fldChar w:fldCharType="end"/>
      </w:r>
    </w:p>
    <w:p w14:paraId="4ED0C275" w14:textId="77777777" w:rsidR="00273748" w:rsidRDefault="00273748">
      <w:pPr>
        <w:pStyle w:val="TOC1"/>
        <w:tabs>
          <w:tab w:val="right" w:leader="dot" w:pos="8630"/>
        </w:tabs>
        <w:rPr>
          <w:rFonts w:eastAsiaTheme="minorEastAsia" w:cstheme="minorBidi"/>
          <w:b w:val="0"/>
          <w:noProof/>
          <w:lang w:eastAsia="ja-JP"/>
        </w:rPr>
      </w:pPr>
      <w:r>
        <w:rPr>
          <w:noProof/>
        </w:rPr>
        <w:t>Claiming of Points</w:t>
      </w:r>
      <w:r>
        <w:rPr>
          <w:noProof/>
        </w:rPr>
        <w:tab/>
      </w:r>
      <w:r>
        <w:rPr>
          <w:noProof/>
        </w:rPr>
        <w:fldChar w:fldCharType="begin"/>
      </w:r>
      <w:r>
        <w:rPr>
          <w:noProof/>
        </w:rPr>
        <w:instrText xml:space="preserve"> PAGEREF _Toc191440480 \h </w:instrText>
      </w:r>
      <w:r>
        <w:rPr>
          <w:noProof/>
        </w:rPr>
      </w:r>
      <w:r>
        <w:rPr>
          <w:noProof/>
        </w:rPr>
        <w:fldChar w:fldCharType="separate"/>
      </w:r>
      <w:r>
        <w:rPr>
          <w:noProof/>
        </w:rPr>
        <w:t>3</w:t>
      </w:r>
      <w:r>
        <w:rPr>
          <w:noProof/>
        </w:rPr>
        <w:fldChar w:fldCharType="end"/>
      </w:r>
    </w:p>
    <w:p w14:paraId="39C0DDD8" w14:textId="77777777" w:rsidR="00273748" w:rsidRDefault="00273748">
      <w:pPr>
        <w:pStyle w:val="TOC1"/>
        <w:tabs>
          <w:tab w:val="right" w:leader="dot" w:pos="8630"/>
        </w:tabs>
        <w:rPr>
          <w:rFonts w:eastAsiaTheme="minorEastAsia" w:cstheme="minorBidi"/>
          <w:b w:val="0"/>
          <w:noProof/>
          <w:lang w:eastAsia="ja-JP"/>
        </w:rPr>
      </w:pPr>
      <w:r>
        <w:rPr>
          <w:noProof/>
        </w:rPr>
        <w:t>Typical Project Meetings</w:t>
      </w:r>
      <w:r>
        <w:rPr>
          <w:noProof/>
        </w:rPr>
        <w:tab/>
      </w:r>
      <w:r>
        <w:rPr>
          <w:noProof/>
        </w:rPr>
        <w:fldChar w:fldCharType="begin"/>
      </w:r>
      <w:r>
        <w:rPr>
          <w:noProof/>
        </w:rPr>
        <w:instrText xml:space="preserve"> PAGEREF _Toc191440481 \h </w:instrText>
      </w:r>
      <w:r>
        <w:rPr>
          <w:noProof/>
        </w:rPr>
      </w:r>
      <w:r>
        <w:rPr>
          <w:noProof/>
        </w:rPr>
        <w:fldChar w:fldCharType="separate"/>
      </w:r>
      <w:r>
        <w:rPr>
          <w:noProof/>
        </w:rPr>
        <w:t>4</w:t>
      </w:r>
      <w:r>
        <w:rPr>
          <w:noProof/>
        </w:rPr>
        <w:fldChar w:fldCharType="end"/>
      </w:r>
    </w:p>
    <w:p w14:paraId="370B6B0E" w14:textId="77777777" w:rsidR="00273748" w:rsidRDefault="00273748">
      <w:pPr>
        <w:pStyle w:val="TOC2"/>
        <w:tabs>
          <w:tab w:val="right" w:leader="dot" w:pos="8630"/>
        </w:tabs>
        <w:rPr>
          <w:rFonts w:eastAsiaTheme="minorEastAsia" w:cstheme="minorBidi"/>
          <w:b w:val="0"/>
          <w:noProof/>
          <w:sz w:val="24"/>
          <w:szCs w:val="24"/>
          <w:lang w:eastAsia="ja-JP"/>
        </w:rPr>
      </w:pPr>
      <w:r>
        <w:rPr>
          <w:noProof/>
        </w:rPr>
        <w:t>Standup</w:t>
      </w:r>
      <w:r>
        <w:rPr>
          <w:noProof/>
        </w:rPr>
        <w:tab/>
      </w:r>
      <w:r>
        <w:rPr>
          <w:noProof/>
        </w:rPr>
        <w:fldChar w:fldCharType="begin"/>
      </w:r>
      <w:r>
        <w:rPr>
          <w:noProof/>
        </w:rPr>
        <w:instrText xml:space="preserve"> PAGEREF _Toc191440482 \h </w:instrText>
      </w:r>
      <w:r>
        <w:rPr>
          <w:noProof/>
        </w:rPr>
      </w:r>
      <w:r>
        <w:rPr>
          <w:noProof/>
        </w:rPr>
        <w:fldChar w:fldCharType="separate"/>
      </w:r>
      <w:r>
        <w:rPr>
          <w:noProof/>
        </w:rPr>
        <w:t>4</w:t>
      </w:r>
      <w:r>
        <w:rPr>
          <w:noProof/>
        </w:rPr>
        <w:fldChar w:fldCharType="end"/>
      </w:r>
    </w:p>
    <w:p w14:paraId="4C16CBC8" w14:textId="77777777" w:rsidR="00273748" w:rsidRDefault="00273748">
      <w:pPr>
        <w:pStyle w:val="TOC2"/>
        <w:tabs>
          <w:tab w:val="right" w:leader="dot" w:pos="8630"/>
        </w:tabs>
        <w:rPr>
          <w:rFonts w:eastAsiaTheme="minorEastAsia" w:cstheme="minorBidi"/>
          <w:b w:val="0"/>
          <w:noProof/>
          <w:sz w:val="24"/>
          <w:szCs w:val="24"/>
          <w:lang w:eastAsia="ja-JP"/>
        </w:rPr>
      </w:pPr>
      <w:r>
        <w:rPr>
          <w:noProof/>
        </w:rPr>
        <w:t>Pre-plan</w:t>
      </w:r>
      <w:r>
        <w:rPr>
          <w:noProof/>
        </w:rPr>
        <w:tab/>
      </w:r>
      <w:r>
        <w:rPr>
          <w:noProof/>
        </w:rPr>
        <w:fldChar w:fldCharType="begin"/>
      </w:r>
      <w:r>
        <w:rPr>
          <w:noProof/>
        </w:rPr>
        <w:instrText xml:space="preserve"> PAGEREF _Toc191440483 \h </w:instrText>
      </w:r>
      <w:r>
        <w:rPr>
          <w:noProof/>
        </w:rPr>
      </w:r>
      <w:r>
        <w:rPr>
          <w:noProof/>
        </w:rPr>
        <w:fldChar w:fldCharType="separate"/>
      </w:r>
      <w:r>
        <w:rPr>
          <w:noProof/>
        </w:rPr>
        <w:t>4</w:t>
      </w:r>
      <w:r>
        <w:rPr>
          <w:noProof/>
        </w:rPr>
        <w:fldChar w:fldCharType="end"/>
      </w:r>
    </w:p>
    <w:p w14:paraId="21948D60" w14:textId="77777777" w:rsidR="00273748" w:rsidRDefault="00273748">
      <w:pPr>
        <w:pStyle w:val="TOC2"/>
        <w:tabs>
          <w:tab w:val="right" w:leader="dot" w:pos="8630"/>
        </w:tabs>
        <w:rPr>
          <w:rFonts w:eastAsiaTheme="minorEastAsia" w:cstheme="minorBidi"/>
          <w:b w:val="0"/>
          <w:noProof/>
          <w:sz w:val="24"/>
          <w:szCs w:val="24"/>
          <w:lang w:eastAsia="ja-JP"/>
        </w:rPr>
      </w:pPr>
      <w:r>
        <w:rPr>
          <w:noProof/>
        </w:rPr>
        <w:t>Iteration Planning Meeting (IPM)</w:t>
      </w:r>
      <w:r>
        <w:rPr>
          <w:noProof/>
        </w:rPr>
        <w:tab/>
      </w:r>
      <w:r>
        <w:rPr>
          <w:noProof/>
        </w:rPr>
        <w:fldChar w:fldCharType="begin"/>
      </w:r>
      <w:r>
        <w:rPr>
          <w:noProof/>
        </w:rPr>
        <w:instrText xml:space="preserve"> PAGEREF _Toc191440484 \h </w:instrText>
      </w:r>
      <w:r>
        <w:rPr>
          <w:noProof/>
        </w:rPr>
      </w:r>
      <w:r>
        <w:rPr>
          <w:noProof/>
        </w:rPr>
        <w:fldChar w:fldCharType="separate"/>
      </w:r>
      <w:r>
        <w:rPr>
          <w:noProof/>
        </w:rPr>
        <w:t>4</w:t>
      </w:r>
      <w:r>
        <w:rPr>
          <w:noProof/>
        </w:rPr>
        <w:fldChar w:fldCharType="end"/>
      </w:r>
    </w:p>
    <w:p w14:paraId="5B006DEC" w14:textId="77777777" w:rsidR="00273748" w:rsidRDefault="00273748">
      <w:pPr>
        <w:pStyle w:val="TOC2"/>
        <w:tabs>
          <w:tab w:val="right" w:leader="dot" w:pos="8630"/>
        </w:tabs>
        <w:rPr>
          <w:rFonts w:eastAsiaTheme="minorEastAsia" w:cstheme="minorBidi"/>
          <w:b w:val="0"/>
          <w:noProof/>
          <w:sz w:val="24"/>
          <w:szCs w:val="24"/>
          <w:lang w:eastAsia="ja-JP"/>
        </w:rPr>
      </w:pPr>
      <w:r>
        <w:rPr>
          <w:noProof/>
        </w:rPr>
        <w:t>Showcase</w:t>
      </w:r>
      <w:r>
        <w:rPr>
          <w:noProof/>
        </w:rPr>
        <w:tab/>
      </w:r>
      <w:r>
        <w:rPr>
          <w:noProof/>
        </w:rPr>
        <w:fldChar w:fldCharType="begin"/>
      </w:r>
      <w:r>
        <w:rPr>
          <w:noProof/>
        </w:rPr>
        <w:instrText xml:space="preserve"> PAGEREF _Toc191440485 \h </w:instrText>
      </w:r>
      <w:r>
        <w:rPr>
          <w:noProof/>
        </w:rPr>
      </w:r>
      <w:r>
        <w:rPr>
          <w:noProof/>
        </w:rPr>
        <w:fldChar w:fldCharType="separate"/>
      </w:r>
      <w:r>
        <w:rPr>
          <w:noProof/>
        </w:rPr>
        <w:t>4</w:t>
      </w:r>
      <w:r>
        <w:rPr>
          <w:noProof/>
        </w:rPr>
        <w:fldChar w:fldCharType="end"/>
      </w:r>
    </w:p>
    <w:p w14:paraId="3A85CC9A" w14:textId="77777777" w:rsidR="00273748" w:rsidRDefault="00273748">
      <w:pPr>
        <w:pStyle w:val="TOC2"/>
        <w:tabs>
          <w:tab w:val="right" w:leader="dot" w:pos="8630"/>
        </w:tabs>
        <w:rPr>
          <w:rFonts w:eastAsiaTheme="minorEastAsia" w:cstheme="minorBidi"/>
          <w:b w:val="0"/>
          <w:noProof/>
          <w:sz w:val="24"/>
          <w:szCs w:val="24"/>
          <w:lang w:eastAsia="ja-JP"/>
        </w:rPr>
      </w:pPr>
      <w:r>
        <w:rPr>
          <w:noProof/>
        </w:rPr>
        <w:t>Retrospective</w:t>
      </w:r>
      <w:r>
        <w:rPr>
          <w:noProof/>
        </w:rPr>
        <w:tab/>
      </w:r>
      <w:r>
        <w:rPr>
          <w:noProof/>
        </w:rPr>
        <w:fldChar w:fldCharType="begin"/>
      </w:r>
      <w:r>
        <w:rPr>
          <w:noProof/>
        </w:rPr>
        <w:instrText xml:space="preserve"> PAGEREF _Toc191440486 \h </w:instrText>
      </w:r>
      <w:r>
        <w:rPr>
          <w:noProof/>
        </w:rPr>
      </w:r>
      <w:r>
        <w:rPr>
          <w:noProof/>
        </w:rPr>
        <w:fldChar w:fldCharType="separate"/>
      </w:r>
      <w:r>
        <w:rPr>
          <w:noProof/>
        </w:rPr>
        <w:t>4</w:t>
      </w:r>
      <w:r>
        <w:rPr>
          <w:noProof/>
        </w:rPr>
        <w:fldChar w:fldCharType="end"/>
      </w:r>
    </w:p>
    <w:p w14:paraId="3A070FEE" w14:textId="77777777" w:rsidR="00273748" w:rsidRDefault="00273748">
      <w:pPr>
        <w:pStyle w:val="TOC1"/>
        <w:tabs>
          <w:tab w:val="right" w:leader="dot" w:pos="8630"/>
        </w:tabs>
        <w:rPr>
          <w:rFonts w:eastAsiaTheme="minorEastAsia" w:cstheme="minorBidi"/>
          <w:b w:val="0"/>
          <w:noProof/>
          <w:lang w:eastAsia="ja-JP"/>
        </w:rPr>
      </w:pPr>
      <w:r>
        <w:rPr>
          <w:noProof/>
        </w:rPr>
        <w:t>Product Owner (or Customer)</w:t>
      </w:r>
      <w:r>
        <w:rPr>
          <w:noProof/>
        </w:rPr>
        <w:tab/>
      </w:r>
      <w:r>
        <w:rPr>
          <w:noProof/>
        </w:rPr>
        <w:fldChar w:fldCharType="begin"/>
      </w:r>
      <w:r>
        <w:rPr>
          <w:noProof/>
        </w:rPr>
        <w:instrText xml:space="preserve"> PAGEREF _Toc191440487 \h </w:instrText>
      </w:r>
      <w:r>
        <w:rPr>
          <w:noProof/>
        </w:rPr>
      </w:r>
      <w:r>
        <w:rPr>
          <w:noProof/>
        </w:rPr>
        <w:fldChar w:fldCharType="separate"/>
      </w:r>
      <w:r>
        <w:rPr>
          <w:noProof/>
        </w:rPr>
        <w:t>5</w:t>
      </w:r>
      <w:r>
        <w:rPr>
          <w:noProof/>
        </w:rPr>
        <w:fldChar w:fldCharType="end"/>
      </w:r>
    </w:p>
    <w:p w14:paraId="3BFAEB16" w14:textId="77777777" w:rsidR="00273748" w:rsidRDefault="00273748">
      <w:pPr>
        <w:pStyle w:val="TOC1"/>
        <w:tabs>
          <w:tab w:val="right" w:leader="dot" w:pos="8630"/>
        </w:tabs>
        <w:rPr>
          <w:rFonts w:eastAsiaTheme="minorEastAsia" w:cstheme="minorBidi"/>
          <w:b w:val="0"/>
          <w:noProof/>
          <w:lang w:eastAsia="ja-JP"/>
        </w:rPr>
      </w:pPr>
      <w:r>
        <w:rPr>
          <w:noProof/>
        </w:rPr>
        <w:t>Done</w:t>
      </w:r>
      <w:r>
        <w:rPr>
          <w:noProof/>
        </w:rPr>
        <w:tab/>
      </w:r>
      <w:r>
        <w:rPr>
          <w:noProof/>
        </w:rPr>
        <w:fldChar w:fldCharType="begin"/>
      </w:r>
      <w:r>
        <w:rPr>
          <w:noProof/>
        </w:rPr>
        <w:instrText xml:space="preserve"> PAGEREF _Toc191440488 \h </w:instrText>
      </w:r>
      <w:r>
        <w:rPr>
          <w:noProof/>
        </w:rPr>
      </w:r>
      <w:r>
        <w:rPr>
          <w:noProof/>
        </w:rPr>
        <w:fldChar w:fldCharType="separate"/>
      </w:r>
      <w:r>
        <w:rPr>
          <w:noProof/>
        </w:rPr>
        <w:t>5</w:t>
      </w:r>
      <w:r>
        <w:rPr>
          <w:noProof/>
        </w:rPr>
        <w:fldChar w:fldCharType="end"/>
      </w:r>
    </w:p>
    <w:p w14:paraId="24198BBA" w14:textId="77777777" w:rsidR="00273748" w:rsidRDefault="00273748">
      <w:pPr>
        <w:pStyle w:val="TOC1"/>
        <w:tabs>
          <w:tab w:val="right" w:leader="dot" w:pos="8630"/>
        </w:tabs>
        <w:rPr>
          <w:rFonts w:eastAsiaTheme="minorEastAsia" w:cstheme="minorBidi"/>
          <w:b w:val="0"/>
          <w:noProof/>
          <w:lang w:eastAsia="ja-JP"/>
        </w:rPr>
      </w:pPr>
      <w:r>
        <w:rPr>
          <w:noProof/>
        </w:rPr>
        <w:t>Gold plating</w:t>
      </w:r>
      <w:r>
        <w:rPr>
          <w:noProof/>
        </w:rPr>
        <w:tab/>
      </w:r>
      <w:r>
        <w:rPr>
          <w:noProof/>
        </w:rPr>
        <w:fldChar w:fldCharType="begin"/>
      </w:r>
      <w:r>
        <w:rPr>
          <w:noProof/>
        </w:rPr>
        <w:instrText xml:space="preserve"> PAGEREF _Toc191440489 \h </w:instrText>
      </w:r>
      <w:r>
        <w:rPr>
          <w:noProof/>
        </w:rPr>
      </w:r>
      <w:r>
        <w:rPr>
          <w:noProof/>
        </w:rPr>
        <w:fldChar w:fldCharType="separate"/>
      </w:r>
      <w:r>
        <w:rPr>
          <w:noProof/>
        </w:rPr>
        <w:t>5</w:t>
      </w:r>
      <w:r>
        <w:rPr>
          <w:noProof/>
        </w:rPr>
        <w:fldChar w:fldCharType="end"/>
      </w:r>
    </w:p>
    <w:p w14:paraId="03122528" w14:textId="77777777" w:rsidR="00273748" w:rsidRDefault="00273748">
      <w:pPr>
        <w:pStyle w:val="TOC1"/>
        <w:tabs>
          <w:tab w:val="right" w:leader="dot" w:pos="8630"/>
        </w:tabs>
        <w:rPr>
          <w:rFonts w:eastAsiaTheme="minorEastAsia" w:cstheme="minorBidi"/>
          <w:b w:val="0"/>
          <w:noProof/>
          <w:lang w:eastAsia="ja-JP"/>
        </w:rPr>
      </w:pPr>
      <w:r>
        <w:rPr>
          <w:noProof/>
        </w:rPr>
        <w:t>Inception</w:t>
      </w:r>
      <w:r>
        <w:rPr>
          <w:noProof/>
        </w:rPr>
        <w:tab/>
      </w:r>
      <w:r>
        <w:rPr>
          <w:noProof/>
        </w:rPr>
        <w:fldChar w:fldCharType="begin"/>
      </w:r>
      <w:r>
        <w:rPr>
          <w:noProof/>
        </w:rPr>
        <w:instrText xml:space="preserve"> PAGEREF _Toc191440490 \h </w:instrText>
      </w:r>
      <w:r>
        <w:rPr>
          <w:noProof/>
        </w:rPr>
      </w:r>
      <w:r>
        <w:rPr>
          <w:noProof/>
        </w:rPr>
        <w:fldChar w:fldCharType="separate"/>
      </w:r>
      <w:r>
        <w:rPr>
          <w:noProof/>
        </w:rPr>
        <w:t>5</w:t>
      </w:r>
      <w:r>
        <w:rPr>
          <w:noProof/>
        </w:rPr>
        <w:fldChar w:fldCharType="end"/>
      </w:r>
    </w:p>
    <w:p w14:paraId="6A28270D" w14:textId="77777777" w:rsidR="00273748" w:rsidRDefault="00273748">
      <w:pPr>
        <w:pStyle w:val="TOC1"/>
        <w:tabs>
          <w:tab w:val="right" w:leader="dot" w:pos="8630"/>
        </w:tabs>
        <w:rPr>
          <w:rFonts w:eastAsiaTheme="minorEastAsia" w:cstheme="minorBidi"/>
          <w:b w:val="0"/>
          <w:noProof/>
          <w:lang w:eastAsia="ja-JP"/>
        </w:rPr>
      </w:pPr>
      <w:r>
        <w:rPr>
          <w:noProof/>
        </w:rPr>
        <w:t>Iteration (or Sprint)</w:t>
      </w:r>
      <w:r>
        <w:rPr>
          <w:noProof/>
        </w:rPr>
        <w:tab/>
      </w:r>
      <w:r>
        <w:rPr>
          <w:noProof/>
        </w:rPr>
        <w:fldChar w:fldCharType="begin"/>
      </w:r>
      <w:r>
        <w:rPr>
          <w:noProof/>
        </w:rPr>
        <w:instrText xml:space="preserve"> PAGEREF _Toc191440491 \h </w:instrText>
      </w:r>
      <w:r>
        <w:rPr>
          <w:noProof/>
        </w:rPr>
      </w:r>
      <w:r>
        <w:rPr>
          <w:noProof/>
        </w:rPr>
        <w:fldChar w:fldCharType="separate"/>
      </w:r>
      <w:r>
        <w:rPr>
          <w:noProof/>
        </w:rPr>
        <w:t>5</w:t>
      </w:r>
      <w:r>
        <w:rPr>
          <w:noProof/>
        </w:rPr>
        <w:fldChar w:fldCharType="end"/>
      </w:r>
    </w:p>
    <w:p w14:paraId="216F0E6B" w14:textId="77777777" w:rsidR="00273748" w:rsidRDefault="00273748">
      <w:pPr>
        <w:pStyle w:val="TOC1"/>
        <w:tabs>
          <w:tab w:val="right" w:leader="dot" w:pos="8630"/>
        </w:tabs>
        <w:rPr>
          <w:rFonts w:eastAsiaTheme="minorEastAsia" w:cstheme="minorBidi"/>
          <w:b w:val="0"/>
          <w:noProof/>
          <w:lang w:eastAsia="ja-JP"/>
        </w:rPr>
      </w:pPr>
      <w:r>
        <w:rPr>
          <w:noProof/>
        </w:rPr>
        <w:t>Iteration 0</w:t>
      </w:r>
      <w:r>
        <w:rPr>
          <w:noProof/>
        </w:rPr>
        <w:tab/>
      </w:r>
      <w:r>
        <w:rPr>
          <w:noProof/>
        </w:rPr>
        <w:fldChar w:fldCharType="begin"/>
      </w:r>
      <w:r>
        <w:rPr>
          <w:noProof/>
        </w:rPr>
        <w:instrText xml:space="preserve"> PAGEREF _Toc191440492 \h </w:instrText>
      </w:r>
      <w:r>
        <w:rPr>
          <w:noProof/>
        </w:rPr>
      </w:r>
      <w:r>
        <w:rPr>
          <w:noProof/>
        </w:rPr>
        <w:fldChar w:fldCharType="separate"/>
      </w:r>
      <w:r>
        <w:rPr>
          <w:noProof/>
        </w:rPr>
        <w:t>6</w:t>
      </w:r>
      <w:r>
        <w:rPr>
          <w:noProof/>
        </w:rPr>
        <w:fldChar w:fldCharType="end"/>
      </w:r>
    </w:p>
    <w:p w14:paraId="3C88F08B" w14:textId="77777777" w:rsidR="00273748" w:rsidRDefault="00273748">
      <w:pPr>
        <w:pStyle w:val="TOC1"/>
        <w:tabs>
          <w:tab w:val="right" w:leader="dot" w:pos="8630"/>
        </w:tabs>
        <w:rPr>
          <w:rFonts w:eastAsiaTheme="minorEastAsia" w:cstheme="minorBidi"/>
          <w:b w:val="0"/>
          <w:noProof/>
          <w:lang w:eastAsia="ja-JP"/>
        </w:rPr>
      </w:pPr>
      <w:r>
        <w:rPr>
          <w:noProof/>
        </w:rPr>
        <w:t>Iteration Planning Meeting (IPM)</w:t>
      </w:r>
      <w:r>
        <w:rPr>
          <w:noProof/>
        </w:rPr>
        <w:tab/>
      </w:r>
      <w:r>
        <w:rPr>
          <w:noProof/>
        </w:rPr>
        <w:fldChar w:fldCharType="begin"/>
      </w:r>
      <w:r>
        <w:rPr>
          <w:noProof/>
        </w:rPr>
        <w:instrText xml:space="preserve"> PAGEREF _Toc191440493 \h </w:instrText>
      </w:r>
      <w:r>
        <w:rPr>
          <w:noProof/>
        </w:rPr>
      </w:r>
      <w:r>
        <w:rPr>
          <w:noProof/>
        </w:rPr>
        <w:fldChar w:fldCharType="separate"/>
      </w:r>
      <w:r>
        <w:rPr>
          <w:noProof/>
        </w:rPr>
        <w:t>6</w:t>
      </w:r>
      <w:r>
        <w:rPr>
          <w:noProof/>
        </w:rPr>
        <w:fldChar w:fldCharType="end"/>
      </w:r>
    </w:p>
    <w:p w14:paraId="6C80DDE2" w14:textId="77777777" w:rsidR="00273748" w:rsidRDefault="00273748">
      <w:pPr>
        <w:pStyle w:val="TOC1"/>
        <w:tabs>
          <w:tab w:val="right" w:leader="dot" w:pos="8630"/>
        </w:tabs>
        <w:rPr>
          <w:rFonts w:eastAsiaTheme="minorEastAsia" w:cstheme="minorBidi"/>
          <w:b w:val="0"/>
          <w:noProof/>
          <w:lang w:eastAsia="ja-JP"/>
        </w:rPr>
      </w:pPr>
      <w:r>
        <w:rPr>
          <w:noProof/>
        </w:rPr>
        <w:t>Master Story List (aka Product Backlog)</w:t>
      </w:r>
      <w:r>
        <w:rPr>
          <w:noProof/>
        </w:rPr>
        <w:tab/>
      </w:r>
      <w:r>
        <w:rPr>
          <w:noProof/>
        </w:rPr>
        <w:fldChar w:fldCharType="begin"/>
      </w:r>
      <w:r>
        <w:rPr>
          <w:noProof/>
        </w:rPr>
        <w:instrText xml:space="preserve"> PAGEREF _Toc191440494 \h </w:instrText>
      </w:r>
      <w:r>
        <w:rPr>
          <w:noProof/>
        </w:rPr>
      </w:r>
      <w:r>
        <w:rPr>
          <w:noProof/>
        </w:rPr>
        <w:fldChar w:fldCharType="separate"/>
      </w:r>
      <w:r>
        <w:rPr>
          <w:noProof/>
        </w:rPr>
        <w:t>6</w:t>
      </w:r>
      <w:r>
        <w:rPr>
          <w:noProof/>
        </w:rPr>
        <w:fldChar w:fldCharType="end"/>
      </w:r>
    </w:p>
    <w:p w14:paraId="26CD1BB1" w14:textId="77777777" w:rsidR="00273748" w:rsidRDefault="00273748">
      <w:pPr>
        <w:pStyle w:val="TOC1"/>
        <w:tabs>
          <w:tab w:val="right" w:leader="dot" w:pos="8630"/>
        </w:tabs>
        <w:rPr>
          <w:rFonts w:eastAsiaTheme="minorEastAsia" w:cstheme="minorBidi"/>
          <w:b w:val="0"/>
          <w:noProof/>
          <w:lang w:eastAsia="ja-JP"/>
        </w:rPr>
      </w:pPr>
      <w:r>
        <w:rPr>
          <w:noProof/>
        </w:rPr>
        <w:t>Narrative</w:t>
      </w:r>
      <w:r>
        <w:rPr>
          <w:noProof/>
        </w:rPr>
        <w:tab/>
      </w:r>
      <w:r>
        <w:rPr>
          <w:noProof/>
        </w:rPr>
        <w:fldChar w:fldCharType="begin"/>
      </w:r>
      <w:r>
        <w:rPr>
          <w:noProof/>
        </w:rPr>
        <w:instrText xml:space="preserve"> PAGEREF _Toc191440495 \h </w:instrText>
      </w:r>
      <w:r>
        <w:rPr>
          <w:noProof/>
        </w:rPr>
      </w:r>
      <w:r>
        <w:rPr>
          <w:noProof/>
        </w:rPr>
        <w:fldChar w:fldCharType="separate"/>
      </w:r>
      <w:r>
        <w:rPr>
          <w:noProof/>
        </w:rPr>
        <w:t>6</w:t>
      </w:r>
      <w:r>
        <w:rPr>
          <w:noProof/>
        </w:rPr>
        <w:fldChar w:fldCharType="end"/>
      </w:r>
    </w:p>
    <w:p w14:paraId="25AC210E" w14:textId="77777777" w:rsidR="00273748" w:rsidRDefault="00273748">
      <w:pPr>
        <w:pStyle w:val="TOC1"/>
        <w:tabs>
          <w:tab w:val="right" w:leader="dot" w:pos="8630"/>
        </w:tabs>
        <w:rPr>
          <w:rFonts w:eastAsiaTheme="minorEastAsia" w:cstheme="minorBidi"/>
          <w:b w:val="0"/>
          <w:noProof/>
          <w:lang w:eastAsia="ja-JP"/>
        </w:rPr>
      </w:pPr>
      <w:r>
        <w:rPr>
          <w:noProof/>
        </w:rPr>
        <w:t>Non-Story Work</w:t>
      </w:r>
      <w:r>
        <w:rPr>
          <w:noProof/>
        </w:rPr>
        <w:tab/>
      </w:r>
      <w:r>
        <w:rPr>
          <w:noProof/>
        </w:rPr>
        <w:fldChar w:fldCharType="begin"/>
      </w:r>
      <w:r>
        <w:rPr>
          <w:noProof/>
        </w:rPr>
        <w:instrText xml:space="preserve"> PAGEREF _Toc191440496 \h </w:instrText>
      </w:r>
      <w:r>
        <w:rPr>
          <w:noProof/>
        </w:rPr>
      </w:r>
      <w:r>
        <w:rPr>
          <w:noProof/>
        </w:rPr>
        <w:fldChar w:fldCharType="separate"/>
      </w:r>
      <w:r>
        <w:rPr>
          <w:noProof/>
        </w:rPr>
        <w:t>7</w:t>
      </w:r>
      <w:r>
        <w:rPr>
          <w:noProof/>
        </w:rPr>
        <w:fldChar w:fldCharType="end"/>
      </w:r>
    </w:p>
    <w:p w14:paraId="577CE210" w14:textId="77777777" w:rsidR="00273748" w:rsidRDefault="00273748">
      <w:pPr>
        <w:pStyle w:val="TOC1"/>
        <w:tabs>
          <w:tab w:val="right" w:leader="dot" w:pos="8630"/>
        </w:tabs>
        <w:rPr>
          <w:rFonts w:eastAsiaTheme="minorEastAsia" w:cstheme="minorBidi"/>
          <w:b w:val="0"/>
          <w:noProof/>
          <w:lang w:eastAsia="ja-JP"/>
        </w:rPr>
      </w:pPr>
      <w:r>
        <w:rPr>
          <w:noProof/>
        </w:rPr>
        <w:t>Pairing (or pair programming)</w:t>
      </w:r>
      <w:r>
        <w:rPr>
          <w:noProof/>
        </w:rPr>
        <w:tab/>
      </w:r>
      <w:r>
        <w:rPr>
          <w:noProof/>
        </w:rPr>
        <w:fldChar w:fldCharType="begin"/>
      </w:r>
      <w:r>
        <w:rPr>
          <w:noProof/>
        </w:rPr>
        <w:instrText xml:space="preserve"> PAGEREF _Toc191440497 \h </w:instrText>
      </w:r>
      <w:r>
        <w:rPr>
          <w:noProof/>
        </w:rPr>
      </w:r>
      <w:r>
        <w:rPr>
          <w:noProof/>
        </w:rPr>
        <w:fldChar w:fldCharType="separate"/>
      </w:r>
      <w:r>
        <w:rPr>
          <w:noProof/>
        </w:rPr>
        <w:t>7</w:t>
      </w:r>
      <w:r>
        <w:rPr>
          <w:noProof/>
        </w:rPr>
        <w:fldChar w:fldCharType="end"/>
      </w:r>
    </w:p>
    <w:p w14:paraId="6CF960B1" w14:textId="77777777" w:rsidR="00273748" w:rsidRDefault="00273748">
      <w:pPr>
        <w:pStyle w:val="TOC1"/>
        <w:tabs>
          <w:tab w:val="right" w:leader="dot" w:pos="8630"/>
        </w:tabs>
        <w:rPr>
          <w:rFonts w:eastAsiaTheme="minorEastAsia" w:cstheme="minorBidi"/>
          <w:b w:val="0"/>
          <w:noProof/>
          <w:lang w:eastAsia="ja-JP"/>
        </w:rPr>
      </w:pPr>
      <w:r>
        <w:rPr>
          <w:noProof/>
        </w:rPr>
        <w:t>Product Backlog</w:t>
      </w:r>
      <w:r>
        <w:rPr>
          <w:noProof/>
        </w:rPr>
        <w:tab/>
      </w:r>
      <w:r>
        <w:rPr>
          <w:noProof/>
        </w:rPr>
        <w:fldChar w:fldCharType="begin"/>
      </w:r>
      <w:r>
        <w:rPr>
          <w:noProof/>
        </w:rPr>
        <w:instrText xml:space="preserve"> PAGEREF _Toc191440498 \h </w:instrText>
      </w:r>
      <w:r>
        <w:rPr>
          <w:noProof/>
        </w:rPr>
      </w:r>
      <w:r>
        <w:rPr>
          <w:noProof/>
        </w:rPr>
        <w:fldChar w:fldCharType="separate"/>
      </w:r>
      <w:r>
        <w:rPr>
          <w:noProof/>
        </w:rPr>
        <w:t>7</w:t>
      </w:r>
      <w:r>
        <w:rPr>
          <w:noProof/>
        </w:rPr>
        <w:fldChar w:fldCharType="end"/>
      </w:r>
    </w:p>
    <w:p w14:paraId="35FF612F" w14:textId="77777777" w:rsidR="00273748" w:rsidRDefault="00273748">
      <w:pPr>
        <w:pStyle w:val="TOC1"/>
        <w:tabs>
          <w:tab w:val="right" w:leader="dot" w:pos="8630"/>
        </w:tabs>
        <w:rPr>
          <w:rFonts w:eastAsiaTheme="minorEastAsia" w:cstheme="minorBidi"/>
          <w:b w:val="0"/>
          <w:noProof/>
          <w:lang w:eastAsia="ja-JP"/>
        </w:rPr>
      </w:pPr>
      <w:r>
        <w:rPr>
          <w:noProof/>
        </w:rPr>
        <w:t>Re-design</w:t>
      </w:r>
      <w:r>
        <w:rPr>
          <w:noProof/>
        </w:rPr>
        <w:tab/>
      </w:r>
      <w:r>
        <w:rPr>
          <w:noProof/>
        </w:rPr>
        <w:fldChar w:fldCharType="begin"/>
      </w:r>
      <w:r>
        <w:rPr>
          <w:noProof/>
        </w:rPr>
        <w:instrText xml:space="preserve"> PAGEREF _Toc191440499 \h </w:instrText>
      </w:r>
      <w:r>
        <w:rPr>
          <w:noProof/>
        </w:rPr>
      </w:r>
      <w:r>
        <w:rPr>
          <w:noProof/>
        </w:rPr>
        <w:fldChar w:fldCharType="separate"/>
      </w:r>
      <w:r>
        <w:rPr>
          <w:noProof/>
        </w:rPr>
        <w:t>7</w:t>
      </w:r>
      <w:r>
        <w:rPr>
          <w:noProof/>
        </w:rPr>
        <w:fldChar w:fldCharType="end"/>
      </w:r>
    </w:p>
    <w:p w14:paraId="21401DB8" w14:textId="77777777" w:rsidR="00273748" w:rsidRDefault="00273748">
      <w:pPr>
        <w:pStyle w:val="TOC1"/>
        <w:tabs>
          <w:tab w:val="right" w:leader="dot" w:pos="8630"/>
        </w:tabs>
        <w:rPr>
          <w:rFonts w:eastAsiaTheme="minorEastAsia" w:cstheme="minorBidi"/>
          <w:b w:val="0"/>
          <w:noProof/>
          <w:lang w:eastAsia="ja-JP"/>
        </w:rPr>
      </w:pPr>
      <w:r>
        <w:rPr>
          <w:noProof/>
        </w:rPr>
        <w:t>Re-factoring</w:t>
      </w:r>
      <w:r>
        <w:rPr>
          <w:noProof/>
        </w:rPr>
        <w:tab/>
      </w:r>
      <w:r>
        <w:rPr>
          <w:noProof/>
        </w:rPr>
        <w:fldChar w:fldCharType="begin"/>
      </w:r>
      <w:r>
        <w:rPr>
          <w:noProof/>
        </w:rPr>
        <w:instrText xml:space="preserve"> PAGEREF _Toc191440500 \h </w:instrText>
      </w:r>
      <w:r>
        <w:rPr>
          <w:noProof/>
        </w:rPr>
      </w:r>
      <w:r>
        <w:rPr>
          <w:noProof/>
        </w:rPr>
        <w:fldChar w:fldCharType="separate"/>
      </w:r>
      <w:r>
        <w:rPr>
          <w:noProof/>
        </w:rPr>
        <w:t>7</w:t>
      </w:r>
      <w:r>
        <w:rPr>
          <w:noProof/>
        </w:rPr>
        <w:fldChar w:fldCharType="end"/>
      </w:r>
    </w:p>
    <w:p w14:paraId="33C0E6EC" w14:textId="77777777" w:rsidR="00273748" w:rsidRDefault="00273748">
      <w:pPr>
        <w:pStyle w:val="TOC1"/>
        <w:tabs>
          <w:tab w:val="right" w:leader="dot" w:pos="8630"/>
        </w:tabs>
        <w:rPr>
          <w:rFonts w:eastAsiaTheme="minorEastAsia" w:cstheme="minorBidi"/>
          <w:b w:val="0"/>
          <w:noProof/>
          <w:lang w:eastAsia="ja-JP"/>
        </w:rPr>
      </w:pPr>
      <w:r>
        <w:rPr>
          <w:noProof/>
        </w:rPr>
        <w:t>Release</w:t>
      </w:r>
      <w:r>
        <w:rPr>
          <w:noProof/>
        </w:rPr>
        <w:tab/>
      </w:r>
      <w:r>
        <w:rPr>
          <w:noProof/>
        </w:rPr>
        <w:fldChar w:fldCharType="begin"/>
      </w:r>
      <w:r>
        <w:rPr>
          <w:noProof/>
        </w:rPr>
        <w:instrText xml:space="preserve"> PAGEREF _Toc191440501 \h </w:instrText>
      </w:r>
      <w:r>
        <w:rPr>
          <w:noProof/>
        </w:rPr>
      </w:r>
      <w:r>
        <w:rPr>
          <w:noProof/>
        </w:rPr>
        <w:fldChar w:fldCharType="separate"/>
      </w:r>
      <w:r>
        <w:rPr>
          <w:noProof/>
        </w:rPr>
        <w:t>7</w:t>
      </w:r>
      <w:r>
        <w:rPr>
          <w:noProof/>
        </w:rPr>
        <w:fldChar w:fldCharType="end"/>
      </w:r>
    </w:p>
    <w:p w14:paraId="0A67C5BA" w14:textId="77777777" w:rsidR="00273748" w:rsidRDefault="00273748">
      <w:pPr>
        <w:pStyle w:val="TOC1"/>
        <w:tabs>
          <w:tab w:val="right" w:leader="dot" w:pos="8630"/>
        </w:tabs>
        <w:rPr>
          <w:rFonts w:eastAsiaTheme="minorEastAsia" w:cstheme="minorBidi"/>
          <w:b w:val="0"/>
          <w:noProof/>
          <w:lang w:eastAsia="ja-JP"/>
        </w:rPr>
      </w:pPr>
      <w:r>
        <w:rPr>
          <w:noProof/>
        </w:rPr>
        <w:t>Release Planning</w:t>
      </w:r>
      <w:r>
        <w:rPr>
          <w:noProof/>
        </w:rPr>
        <w:tab/>
      </w:r>
      <w:r>
        <w:rPr>
          <w:noProof/>
        </w:rPr>
        <w:fldChar w:fldCharType="begin"/>
      </w:r>
      <w:r>
        <w:rPr>
          <w:noProof/>
        </w:rPr>
        <w:instrText xml:space="preserve"> PAGEREF _Toc191440502 \h </w:instrText>
      </w:r>
      <w:r>
        <w:rPr>
          <w:noProof/>
        </w:rPr>
      </w:r>
      <w:r>
        <w:rPr>
          <w:noProof/>
        </w:rPr>
        <w:fldChar w:fldCharType="separate"/>
      </w:r>
      <w:r>
        <w:rPr>
          <w:noProof/>
        </w:rPr>
        <w:t>8</w:t>
      </w:r>
      <w:r>
        <w:rPr>
          <w:noProof/>
        </w:rPr>
        <w:fldChar w:fldCharType="end"/>
      </w:r>
    </w:p>
    <w:p w14:paraId="4A1929D1" w14:textId="77777777" w:rsidR="00273748" w:rsidRDefault="00273748">
      <w:pPr>
        <w:pStyle w:val="TOC1"/>
        <w:tabs>
          <w:tab w:val="right" w:leader="dot" w:pos="8630"/>
        </w:tabs>
        <w:rPr>
          <w:rFonts w:eastAsiaTheme="minorEastAsia" w:cstheme="minorBidi"/>
          <w:b w:val="0"/>
          <w:noProof/>
          <w:lang w:eastAsia="ja-JP"/>
        </w:rPr>
      </w:pPr>
      <w:r>
        <w:rPr>
          <w:noProof/>
        </w:rPr>
        <w:t>Retrospective</w:t>
      </w:r>
      <w:r>
        <w:rPr>
          <w:noProof/>
        </w:rPr>
        <w:tab/>
      </w:r>
      <w:r>
        <w:rPr>
          <w:noProof/>
        </w:rPr>
        <w:fldChar w:fldCharType="begin"/>
      </w:r>
      <w:r>
        <w:rPr>
          <w:noProof/>
        </w:rPr>
        <w:instrText xml:space="preserve"> PAGEREF _Toc191440503 \h </w:instrText>
      </w:r>
      <w:r>
        <w:rPr>
          <w:noProof/>
        </w:rPr>
      </w:r>
      <w:r>
        <w:rPr>
          <w:noProof/>
        </w:rPr>
        <w:fldChar w:fldCharType="separate"/>
      </w:r>
      <w:r>
        <w:rPr>
          <w:noProof/>
        </w:rPr>
        <w:t>8</w:t>
      </w:r>
      <w:r>
        <w:rPr>
          <w:noProof/>
        </w:rPr>
        <w:fldChar w:fldCharType="end"/>
      </w:r>
    </w:p>
    <w:p w14:paraId="42660813" w14:textId="77777777" w:rsidR="00273748" w:rsidRDefault="00273748">
      <w:pPr>
        <w:pStyle w:val="TOC1"/>
        <w:tabs>
          <w:tab w:val="right" w:leader="dot" w:pos="8630"/>
        </w:tabs>
        <w:rPr>
          <w:rFonts w:eastAsiaTheme="minorEastAsia" w:cstheme="minorBidi"/>
          <w:b w:val="0"/>
          <w:noProof/>
          <w:lang w:eastAsia="ja-JP"/>
        </w:rPr>
      </w:pPr>
      <w:r>
        <w:rPr>
          <w:noProof/>
        </w:rPr>
        <w:t>Run Rate</w:t>
      </w:r>
      <w:r>
        <w:rPr>
          <w:noProof/>
        </w:rPr>
        <w:tab/>
      </w:r>
      <w:r>
        <w:rPr>
          <w:noProof/>
        </w:rPr>
        <w:fldChar w:fldCharType="begin"/>
      </w:r>
      <w:r>
        <w:rPr>
          <w:noProof/>
        </w:rPr>
        <w:instrText xml:space="preserve"> PAGEREF _Toc191440504 \h </w:instrText>
      </w:r>
      <w:r>
        <w:rPr>
          <w:noProof/>
        </w:rPr>
      </w:r>
      <w:r>
        <w:rPr>
          <w:noProof/>
        </w:rPr>
        <w:fldChar w:fldCharType="separate"/>
      </w:r>
      <w:r>
        <w:rPr>
          <w:noProof/>
        </w:rPr>
        <w:t>8</w:t>
      </w:r>
      <w:r>
        <w:rPr>
          <w:noProof/>
        </w:rPr>
        <w:fldChar w:fldCharType="end"/>
      </w:r>
    </w:p>
    <w:p w14:paraId="5F508FE0" w14:textId="77777777" w:rsidR="00273748" w:rsidRDefault="00273748">
      <w:pPr>
        <w:pStyle w:val="TOC1"/>
        <w:tabs>
          <w:tab w:val="right" w:leader="dot" w:pos="8630"/>
        </w:tabs>
        <w:rPr>
          <w:rFonts w:eastAsiaTheme="minorEastAsia" w:cstheme="minorBidi"/>
          <w:b w:val="0"/>
          <w:noProof/>
          <w:lang w:eastAsia="ja-JP"/>
        </w:rPr>
      </w:pPr>
      <w:r>
        <w:rPr>
          <w:noProof/>
        </w:rPr>
        <w:t>Showcase (or Review)</w:t>
      </w:r>
      <w:r>
        <w:rPr>
          <w:noProof/>
        </w:rPr>
        <w:tab/>
      </w:r>
      <w:r>
        <w:rPr>
          <w:noProof/>
        </w:rPr>
        <w:fldChar w:fldCharType="begin"/>
      </w:r>
      <w:r>
        <w:rPr>
          <w:noProof/>
        </w:rPr>
        <w:instrText xml:space="preserve"> PAGEREF _Toc191440505 \h </w:instrText>
      </w:r>
      <w:r>
        <w:rPr>
          <w:noProof/>
        </w:rPr>
      </w:r>
      <w:r>
        <w:rPr>
          <w:noProof/>
        </w:rPr>
        <w:fldChar w:fldCharType="separate"/>
      </w:r>
      <w:r>
        <w:rPr>
          <w:noProof/>
        </w:rPr>
        <w:t>8</w:t>
      </w:r>
      <w:r>
        <w:rPr>
          <w:noProof/>
        </w:rPr>
        <w:fldChar w:fldCharType="end"/>
      </w:r>
    </w:p>
    <w:p w14:paraId="30AC6F73" w14:textId="77777777" w:rsidR="00273748" w:rsidRDefault="00273748">
      <w:pPr>
        <w:pStyle w:val="TOC1"/>
        <w:tabs>
          <w:tab w:val="right" w:leader="dot" w:pos="8630"/>
        </w:tabs>
        <w:rPr>
          <w:rFonts w:eastAsiaTheme="minorEastAsia" w:cstheme="minorBidi"/>
          <w:b w:val="0"/>
          <w:noProof/>
          <w:lang w:eastAsia="ja-JP"/>
        </w:rPr>
      </w:pPr>
      <w:r>
        <w:rPr>
          <w:noProof/>
        </w:rPr>
        <w:t>Spike</w:t>
      </w:r>
      <w:r>
        <w:rPr>
          <w:noProof/>
        </w:rPr>
        <w:tab/>
      </w:r>
      <w:r>
        <w:rPr>
          <w:noProof/>
        </w:rPr>
        <w:fldChar w:fldCharType="begin"/>
      </w:r>
      <w:r>
        <w:rPr>
          <w:noProof/>
        </w:rPr>
        <w:instrText xml:space="preserve"> PAGEREF _Toc191440506 \h </w:instrText>
      </w:r>
      <w:r>
        <w:rPr>
          <w:noProof/>
        </w:rPr>
      </w:r>
      <w:r>
        <w:rPr>
          <w:noProof/>
        </w:rPr>
        <w:fldChar w:fldCharType="separate"/>
      </w:r>
      <w:r>
        <w:rPr>
          <w:noProof/>
        </w:rPr>
        <w:t>8</w:t>
      </w:r>
      <w:r>
        <w:rPr>
          <w:noProof/>
        </w:rPr>
        <w:fldChar w:fldCharType="end"/>
      </w:r>
    </w:p>
    <w:p w14:paraId="623C57E8" w14:textId="77777777" w:rsidR="00273748" w:rsidRDefault="00273748">
      <w:pPr>
        <w:pStyle w:val="TOC1"/>
        <w:tabs>
          <w:tab w:val="right" w:leader="dot" w:pos="8630"/>
        </w:tabs>
        <w:rPr>
          <w:rFonts w:eastAsiaTheme="minorEastAsia" w:cstheme="minorBidi"/>
          <w:b w:val="0"/>
          <w:noProof/>
          <w:lang w:eastAsia="ja-JP"/>
        </w:rPr>
      </w:pPr>
      <w:r>
        <w:rPr>
          <w:noProof/>
        </w:rPr>
        <w:lastRenderedPageBreak/>
        <w:t>Story</w:t>
      </w:r>
      <w:r>
        <w:rPr>
          <w:noProof/>
        </w:rPr>
        <w:tab/>
      </w:r>
      <w:r>
        <w:rPr>
          <w:noProof/>
        </w:rPr>
        <w:fldChar w:fldCharType="begin"/>
      </w:r>
      <w:r>
        <w:rPr>
          <w:noProof/>
        </w:rPr>
        <w:instrText xml:space="preserve"> PAGEREF _Toc191440507 \h </w:instrText>
      </w:r>
      <w:r>
        <w:rPr>
          <w:noProof/>
        </w:rPr>
      </w:r>
      <w:r>
        <w:rPr>
          <w:noProof/>
        </w:rPr>
        <w:fldChar w:fldCharType="separate"/>
      </w:r>
      <w:r>
        <w:rPr>
          <w:noProof/>
        </w:rPr>
        <w:t>8</w:t>
      </w:r>
      <w:r>
        <w:rPr>
          <w:noProof/>
        </w:rPr>
        <w:fldChar w:fldCharType="end"/>
      </w:r>
    </w:p>
    <w:p w14:paraId="400543E9" w14:textId="77777777" w:rsidR="00273748" w:rsidRDefault="00273748">
      <w:pPr>
        <w:pStyle w:val="TOC1"/>
        <w:tabs>
          <w:tab w:val="right" w:leader="dot" w:pos="8630"/>
        </w:tabs>
        <w:rPr>
          <w:rFonts w:eastAsiaTheme="minorEastAsia" w:cstheme="minorBidi"/>
          <w:b w:val="0"/>
          <w:noProof/>
          <w:lang w:eastAsia="ja-JP"/>
        </w:rPr>
      </w:pPr>
      <w:r>
        <w:rPr>
          <w:noProof/>
        </w:rPr>
        <w:t>Story Point</w:t>
      </w:r>
      <w:r>
        <w:rPr>
          <w:noProof/>
        </w:rPr>
        <w:tab/>
      </w:r>
      <w:r>
        <w:rPr>
          <w:noProof/>
        </w:rPr>
        <w:fldChar w:fldCharType="begin"/>
      </w:r>
      <w:r>
        <w:rPr>
          <w:noProof/>
        </w:rPr>
        <w:instrText xml:space="preserve"> PAGEREF _Toc191440508 \h </w:instrText>
      </w:r>
      <w:r>
        <w:rPr>
          <w:noProof/>
        </w:rPr>
      </w:r>
      <w:r>
        <w:rPr>
          <w:noProof/>
        </w:rPr>
        <w:fldChar w:fldCharType="separate"/>
      </w:r>
      <w:r>
        <w:rPr>
          <w:noProof/>
        </w:rPr>
        <w:t>9</w:t>
      </w:r>
      <w:r>
        <w:rPr>
          <w:noProof/>
        </w:rPr>
        <w:fldChar w:fldCharType="end"/>
      </w:r>
    </w:p>
    <w:p w14:paraId="250B1950" w14:textId="77777777" w:rsidR="00273748" w:rsidRDefault="00273748">
      <w:pPr>
        <w:pStyle w:val="TOC1"/>
        <w:tabs>
          <w:tab w:val="right" w:leader="dot" w:pos="8630"/>
        </w:tabs>
        <w:rPr>
          <w:rFonts w:eastAsiaTheme="minorEastAsia" w:cstheme="minorBidi"/>
          <w:b w:val="0"/>
          <w:noProof/>
          <w:lang w:eastAsia="ja-JP"/>
        </w:rPr>
      </w:pPr>
      <w:r>
        <w:rPr>
          <w:noProof/>
        </w:rPr>
        <w:t>Velocity</w:t>
      </w:r>
      <w:r>
        <w:rPr>
          <w:noProof/>
        </w:rPr>
        <w:tab/>
      </w:r>
      <w:r>
        <w:rPr>
          <w:noProof/>
        </w:rPr>
        <w:fldChar w:fldCharType="begin"/>
      </w:r>
      <w:r>
        <w:rPr>
          <w:noProof/>
        </w:rPr>
        <w:instrText xml:space="preserve"> PAGEREF _Toc191440509 \h </w:instrText>
      </w:r>
      <w:r>
        <w:rPr>
          <w:noProof/>
        </w:rPr>
      </w:r>
      <w:r>
        <w:rPr>
          <w:noProof/>
        </w:rPr>
        <w:fldChar w:fldCharType="separate"/>
      </w:r>
      <w:r>
        <w:rPr>
          <w:noProof/>
        </w:rPr>
        <w:t>9</w:t>
      </w:r>
      <w:r>
        <w:rPr>
          <w:noProof/>
        </w:rPr>
        <w:fldChar w:fldCharType="end"/>
      </w:r>
    </w:p>
    <w:p w14:paraId="5247C6D9" w14:textId="7EE451D6" w:rsidR="00273748" w:rsidRDefault="00273748">
      <w:pPr>
        <w:rPr>
          <w:rFonts w:ascii="Arial" w:hAnsi="Arial" w:cs="Arial"/>
        </w:rPr>
      </w:pPr>
      <w:r>
        <w:rPr>
          <w:rFonts w:ascii="Arial" w:hAnsi="Arial" w:cs="Arial"/>
        </w:rPr>
        <w:fldChar w:fldCharType="end"/>
      </w:r>
    </w:p>
    <w:p w14:paraId="182470B6" w14:textId="77777777" w:rsidR="00273748" w:rsidRDefault="00273748">
      <w:pPr>
        <w:rPr>
          <w:rFonts w:ascii="Arial" w:hAnsi="Arial" w:cs="Arial"/>
        </w:rPr>
      </w:pPr>
      <w:r>
        <w:rPr>
          <w:rFonts w:ascii="Arial" w:hAnsi="Arial" w:cs="Arial"/>
        </w:rPr>
        <w:br w:type="page"/>
      </w:r>
    </w:p>
    <w:p w14:paraId="67889C62" w14:textId="77777777" w:rsidR="00A438FB" w:rsidRPr="00905923" w:rsidRDefault="00A438FB">
      <w:pPr>
        <w:rPr>
          <w:rFonts w:ascii="Arial" w:hAnsi="Arial" w:cs="Arial"/>
        </w:rPr>
      </w:pPr>
    </w:p>
    <w:p w14:paraId="26A464BA" w14:textId="77777777" w:rsidR="00A438FB" w:rsidRPr="00905923" w:rsidRDefault="00A438FB" w:rsidP="0076435D">
      <w:pPr>
        <w:pStyle w:val="Heading1"/>
      </w:pPr>
      <w:bookmarkStart w:id="1" w:name="_Toc191440476"/>
      <w:r w:rsidRPr="00905923">
        <w:t>Acceptance Criteria or Acceptance Tests</w:t>
      </w:r>
      <w:bookmarkEnd w:id="1"/>
    </w:p>
    <w:p w14:paraId="0BB8EAA5" w14:textId="77777777" w:rsidR="00A438FB" w:rsidRPr="00905923" w:rsidRDefault="007F36AE" w:rsidP="00A438FB">
      <w:pPr>
        <w:widowControl w:val="0"/>
        <w:autoSpaceDE w:val="0"/>
        <w:autoSpaceDN w:val="0"/>
        <w:adjustRightInd w:val="0"/>
        <w:spacing w:after="240" w:line="380" w:lineRule="atLeast"/>
        <w:rPr>
          <w:rFonts w:ascii="Arial" w:hAnsi="Arial" w:cs="Arial"/>
          <w:sz w:val="22"/>
        </w:rPr>
      </w:pPr>
      <w:r>
        <w:rPr>
          <w:rFonts w:ascii="Arial" w:hAnsi="Arial" w:cs="Arial"/>
          <w:sz w:val="22"/>
        </w:rPr>
        <w:t>Acceptance Criteria</w:t>
      </w:r>
      <w:r w:rsidR="00A438FB" w:rsidRPr="00905923">
        <w:rPr>
          <w:rFonts w:ascii="Arial" w:hAnsi="Arial" w:cs="Arial"/>
          <w:sz w:val="22"/>
        </w:rPr>
        <w:t xml:space="preserve"> provide additional </w:t>
      </w:r>
      <w:r>
        <w:rPr>
          <w:rFonts w:ascii="Arial" w:hAnsi="Arial" w:cs="Arial"/>
          <w:sz w:val="22"/>
        </w:rPr>
        <w:t>criteria and boundaries for the S</w:t>
      </w:r>
      <w:r w:rsidR="00A438FB" w:rsidRPr="00905923">
        <w:rPr>
          <w:rFonts w:ascii="Arial" w:hAnsi="Arial" w:cs="Arial"/>
          <w:sz w:val="22"/>
        </w:rPr>
        <w:t xml:space="preserve">tory from the customer’s perspective, focusing on what must be implemented. </w:t>
      </w:r>
      <w:r w:rsidR="00C43E55">
        <w:rPr>
          <w:rFonts w:ascii="Arial" w:hAnsi="Arial" w:cs="Arial"/>
          <w:sz w:val="22"/>
        </w:rPr>
        <w:t xml:space="preserve"> This may include things like business rules, validations, and inputs/outputs.  </w:t>
      </w:r>
      <w:r w:rsidR="00A438FB" w:rsidRPr="00905923">
        <w:rPr>
          <w:rFonts w:ascii="Arial" w:hAnsi="Arial" w:cs="Arial"/>
          <w:sz w:val="22"/>
        </w:rPr>
        <w:t xml:space="preserve">A successful </w:t>
      </w:r>
      <w:r w:rsidR="00C43E55">
        <w:rPr>
          <w:rFonts w:ascii="Arial" w:hAnsi="Arial" w:cs="Arial"/>
          <w:sz w:val="22"/>
        </w:rPr>
        <w:t xml:space="preserve">set of </w:t>
      </w:r>
      <w:r w:rsidR="00A438FB" w:rsidRPr="00905923">
        <w:rPr>
          <w:rFonts w:ascii="Arial" w:hAnsi="Arial" w:cs="Arial"/>
          <w:sz w:val="22"/>
        </w:rPr>
        <w:t>acceptance test</w:t>
      </w:r>
      <w:r w:rsidR="00C43E55">
        <w:rPr>
          <w:rFonts w:ascii="Arial" w:hAnsi="Arial" w:cs="Arial"/>
          <w:sz w:val="22"/>
        </w:rPr>
        <w:t>s</w:t>
      </w:r>
      <w:r w:rsidR="00A438FB" w:rsidRPr="00905923">
        <w:rPr>
          <w:rFonts w:ascii="Arial" w:hAnsi="Arial" w:cs="Arial"/>
          <w:sz w:val="22"/>
        </w:rPr>
        <w:t xml:space="preserve"> signifies the </w:t>
      </w:r>
      <w:r w:rsidR="00C43E55">
        <w:rPr>
          <w:rFonts w:ascii="Arial" w:hAnsi="Arial" w:cs="Arial"/>
          <w:sz w:val="22"/>
        </w:rPr>
        <w:t>completion</w:t>
      </w:r>
      <w:r w:rsidR="00A438FB" w:rsidRPr="00905923">
        <w:rPr>
          <w:rFonts w:ascii="Arial" w:hAnsi="Arial" w:cs="Arial"/>
          <w:sz w:val="22"/>
        </w:rPr>
        <w:t xml:space="preserve"> of a </w:t>
      </w:r>
      <w:r w:rsidR="00C43E55">
        <w:rPr>
          <w:rFonts w:ascii="Arial" w:hAnsi="Arial" w:cs="Arial"/>
          <w:sz w:val="22"/>
        </w:rPr>
        <w:t>S</w:t>
      </w:r>
      <w:r w:rsidR="00A438FB" w:rsidRPr="00905923">
        <w:rPr>
          <w:rFonts w:ascii="Arial" w:hAnsi="Arial" w:cs="Arial"/>
          <w:sz w:val="22"/>
        </w:rPr>
        <w:t xml:space="preserve">tory. </w:t>
      </w:r>
      <w:r w:rsidR="00C43E55">
        <w:rPr>
          <w:rFonts w:ascii="Arial" w:hAnsi="Arial" w:cs="Arial"/>
          <w:sz w:val="22"/>
        </w:rPr>
        <w:t xml:space="preserve"> </w:t>
      </w:r>
    </w:p>
    <w:p w14:paraId="500E82D3" w14:textId="77777777" w:rsidR="00A438FB" w:rsidRPr="00905923" w:rsidRDefault="00A438FB" w:rsidP="0076435D">
      <w:pPr>
        <w:pStyle w:val="Heading1"/>
      </w:pPr>
      <w:bookmarkStart w:id="2" w:name="_Toc191440477"/>
      <w:r w:rsidRPr="00905923">
        <w:t>Burn Rate</w:t>
      </w:r>
      <w:bookmarkEnd w:id="2"/>
    </w:p>
    <w:p w14:paraId="57BDAC0C"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proofErr w:type="gramStart"/>
      <w:r w:rsidRPr="00905923">
        <w:rPr>
          <w:rFonts w:ascii="Arial" w:hAnsi="Arial" w:cs="Arial"/>
          <w:sz w:val="22"/>
        </w:rPr>
        <w:t>Rate at which some budget or fund (usually money) is spent/used on a project per unit of time.</w:t>
      </w:r>
      <w:proofErr w:type="gramEnd"/>
      <w:r w:rsidRPr="00905923">
        <w:rPr>
          <w:rFonts w:ascii="Arial" w:hAnsi="Arial" w:cs="Arial"/>
          <w:sz w:val="22"/>
        </w:rPr>
        <w:t xml:space="preserve"> Could include consultant fees, expenses, and full time employee costs.</w:t>
      </w:r>
    </w:p>
    <w:p w14:paraId="227E2892" w14:textId="77777777" w:rsidR="00A438FB" w:rsidRPr="00A43794" w:rsidRDefault="00A438FB" w:rsidP="0076435D">
      <w:pPr>
        <w:pStyle w:val="Heading1"/>
      </w:pPr>
      <w:bookmarkStart w:id="3" w:name="_Toc191440478"/>
      <w:r>
        <w:t>Burn Down Chart</w:t>
      </w:r>
      <w:bookmarkEnd w:id="3"/>
    </w:p>
    <w:p w14:paraId="5CE72534" w14:textId="77777777" w:rsidR="00A438FB" w:rsidRPr="00A43794" w:rsidRDefault="00A438FB" w:rsidP="00A438FB">
      <w:pPr>
        <w:shd w:val="clear" w:color="auto" w:fill="FFFFFF"/>
        <w:spacing w:before="100" w:beforeAutospacing="1" w:after="150" w:line="348" w:lineRule="auto"/>
        <w:rPr>
          <w:rFonts w:ascii="Arial" w:hAnsi="Arial" w:cs="Arial"/>
          <w:sz w:val="22"/>
        </w:rPr>
      </w:pPr>
      <w:r w:rsidRPr="00A43794">
        <w:rPr>
          <w:rFonts w:ascii="Arial" w:hAnsi="Arial" w:cs="Arial"/>
          <w:sz w:val="22"/>
        </w:rPr>
        <w:t>A burn-down chart is a graphical representation that shows the progress made during the development cycle.</w:t>
      </w:r>
    </w:p>
    <w:p w14:paraId="2A8B36A0" w14:textId="77777777" w:rsidR="00A438FB" w:rsidRPr="00A43794" w:rsidRDefault="00A438FB" w:rsidP="002C6B0D">
      <w:pPr>
        <w:shd w:val="clear" w:color="auto" w:fill="FFFFFF"/>
        <w:spacing w:before="100" w:beforeAutospacing="1" w:after="150" w:line="348" w:lineRule="auto"/>
        <w:rPr>
          <w:rFonts w:ascii="Arial" w:hAnsi="Arial" w:cs="Arial"/>
          <w:sz w:val="22"/>
        </w:rPr>
      </w:pPr>
      <w:r w:rsidRPr="00A43794">
        <w:rPr>
          <w:rFonts w:ascii="Arial" w:hAnsi="Arial" w:cs="Arial"/>
          <w:sz w:val="22"/>
        </w:rPr>
        <w:t xml:space="preserve">The Burn Down Chart can be used </w:t>
      </w:r>
      <w:r>
        <w:rPr>
          <w:rFonts w:ascii="Arial" w:hAnsi="Arial" w:cs="Arial"/>
          <w:sz w:val="22"/>
        </w:rPr>
        <w:t>to show outstanding work for a R</w:t>
      </w:r>
      <w:r w:rsidRPr="00A43794">
        <w:rPr>
          <w:rFonts w:ascii="Arial" w:hAnsi="Arial" w:cs="Arial"/>
          <w:sz w:val="22"/>
        </w:rPr>
        <w:t xml:space="preserve">elease or for </w:t>
      </w:r>
      <w:proofErr w:type="gramStart"/>
      <w:r>
        <w:rPr>
          <w:rFonts w:ascii="Arial" w:hAnsi="Arial" w:cs="Arial"/>
          <w:sz w:val="22"/>
        </w:rPr>
        <w:t>an Iteration</w:t>
      </w:r>
      <w:proofErr w:type="gramEnd"/>
      <w:r w:rsidRPr="00A43794">
        <w:rPr>
          <w:rFonts w:ascii="Arial" w:hAnsi="Arial" w:cs="Arial"/>
          <w:sz w:val="22"/>
        </w:rPr>
        <w:t xml:space="preserve"> and in both cases, the chart represents the amount of work remai</w:t>
      </w:r>
      <w:r>
        <w:rPr>
          <w:rFonts w:ascii="Arial" w:hAnsi="Arial" w:cs="Arial"/>
          <w:sz w:val="22"/>
        </w:rPr>
        <w:t>ning for the completion of the Release or Iteration</w:t>
      </w:r>
      <w:r w:rsidRPr="00A43794">
        <w:rPr>
          <w:rFonts w:ascii="Arial" w:hAnsi="Arial" w:cs="Arial"/>
          <w:sz w:val="22"/>
        </w:rPr>
        <w:t xml:space="preserve"> versus time.</w:t>
      </w:r>
    </w:p>
    <w:p w14:paraId="39BB5FD5" w14:textId="77777777" w:rsidR="00A438FB" w:rsidRDefault="00A438FB" w:rsidP="0076435D">
      <w:pPr>
        <w:pStyle w:val="Heading1"/>
      </w:pPr>
      <w:bookmarkStart w:id="4" w:name="_Toc191440479"/>
      <w:r>
        <w:t>Burn Up Chart</w:t>
      </w:r>
      <w:bookmarkEnd w:id="4"/>
    </w:p>
    <w:p w14:paraId="645841B3" w14:textId="77777777" w:rsidR="00A438FB" w:rsidRPr="00A43794" w:rsidRDefault="00A438FB" w:rsidP="00A438FB">
      <w:pPr>
        <w:widowControl w:val="0"/>
        <w:autoSpaceDE w:val="0"/>
        <w:autoSpaceDN w:val="0"/>
        <w:adjustRightInd w:val="0"/>
        <w:spacing w:after="240" w:line="380" w:lineRule="atLeast"/>
        <w:rPr>
          <w:rFonts w:ascii="Arial" w:hAnsi="Arial" w:cs="Arial"/>
          <w:sz w:val="22"/>
        </w:rPr>
      </w:pPr>
      <w:r w:rsidRPr="00A43794">
        <w:rPr>
          <w:rFonts w:ascii="Arial" w:hAnsi="Arial" w:cs="Arial"/>
          <w:sz w:val="22"/>
        </w:rPr>
        <w:t xml:space="preserve">A burn-up chart tracks how much work is done. </w:t>
      </w:r>
      <w:ins w:id="5" w:author="Thought Worker" w:date="2010-03-04T16:02:00Z">
        <w:r>
          <w:rPr>
            <w:rFonts w:ascii="Arial" w:hAnsi="Arial" w:cs="Arial"/>
            <w:sz w:val="22"/>
          </w:rPr>
          <w:t>It generally</w:t>
        </w:r>
      </w:ins>
      <w:r w:rsidRPr="00A43794">
        <w:rPr>
          <w:rFonts w:ascii="Arial" w:hAnsi="Arial" w:cs="Arial"/>
          <w:sz w:val="22"/>
        </w:rPr>
        <w:t xml:space="preserve"> shows more information than a burn-down chart because it also has a line showing how much work is in the project as whole (the scope as workload), and </w:t>
      </w:r>
      <w:ins w:id="6" w:author="Thought Worker" w:date="2010-03-04T16:02:00Z">
        <w:r>
          <w:rPr>
            <w:rFonts w:ascii="Arial" w:hAnsi="Arial" w:cs="Arial"/>
            <w:sz w:val="22"/>
          </w:rPr>
          <w:t xml:space="preserve">can indicate the point at which the project team’s projected progress will catch up to the scope line. </w:t>
        </w:r>
      </w:ins>
      <w:ins w:id="7" w:author="Thought Worker" w:date="2010-03-04T16:03:00Z">
        <w:r>
          <w:rPr>
            <w:rFonts w:ascii="Arial" w:hAnsi="Arial" w:cs="Arial"/>
            <w:sz w:val="22"/>
          </w:rPr>
          <w:t>Both</w:t>
        </w:r>
      </w:ins>
      <w:ins w:id="8" w:author="Thought Worker" w:date="2010-03-04T16:02:00Z">
        <w:r>
          <w:rPr>
            <w:rFonts w:ascii="Arial" w:hAnsi="Arial" w:cs="Arial"/>
            <w:sz w:val="22"/>
          </w:rPr>
          <w:t xml:space="preserve"> scope and velocity</w:t>
        </w:r>
      </w:ins>
      <w:r w:rsidRPr="00A43794">
        <w:rPr>
          <w:rFonts w:ascii="Arial" w:hAnsi="Arial" w:cs="Arial"/>
          <w:sz w:val="22"/>
        </w:rPr>
        <w:t xml:space="preserve"> can change. </w:t>
      </w:r>
    </w:p>
    <w:p w14:paraId="28DD4945" w14:textId="77777777" w:rsidR="00A438FB" w:rsidRPr="00905923" w:rsidRDefault="00A438FB" w:rsidP="0076435D">
      <w:pPr>
        <w:pStyle w:val="Heading1"/>
      </w:pPr>
      <w:bookmarkStart w:id="9" w:name="_Toc191440480"/>
      <w:r w:rsidRPr="00905923">
        <w:t>Claiming of Points</w:t>
      </w:r>
      <w:bookmarkEnd w:id="9"/>
    </w:p>
    <w:p w14:paraId="4C509C5B" w14:textId="77777777" w:rsidR="00A438FB" w:rsidRPr="00905923" w:rsidRDefault="00FE0467" w:rsidP="00A438FB">
      <w:pPr>
        <w:widowControl w:val="0"/>
        <w:autoSpaceDE w:val="0"/>
        <w:autoSpaceDN w:val="0"/>
        <w:adjustRightInd w:val="0"/>
        <w:spacing w:after="240" w:line="380" w:lineRule="atLeast"/>
        <w:rPr>
          <w:rFonts w:ascii="Arial" w:hAnsi="Arial" w:cs="Arial"/>
          <w:sz w:val="22"/>
        </w:rPr>
      </w:pPr>
      <w:r>
        <w:rPr>
          <w:rFonts w:ascii="Arial" w:hAnsi="Arial" w:cs="Arial"/>
          <w:sz w:val="22"/>
        </w:rPr>
        <w:t>The</w:t>
      </w:r>
      <w:r w:rsidR="00A438FB">
        <w:rPr>
          <w:rFonts w:ascii="Arial" w:hAnsi="Arial" w:cs="Arial"/>
          <w:sz w:val="22"/>
        </w:rPr>
        <w:t xml:space="preserve"> claiming of points occurs within </w:t>
      </w:r>
      <w:proofErr w:type="gramStart"/>
      <w:r w:rsidR="00A438FB">
        <w:rPr>
          <w:rFonts w:ascii="Arial" w:hAnsi="Arial" w:cs="Arial"/>
          <w:sz w:val="22"/>
        </w:rPr>
        <w:t>an Iteration</w:t>
      </w:r>
      <w:proofErr w:type="gramEnd"/>
      <w:r w:rsidR="00A438FB">
        <w:rPr>
          <w:rFonts w:ascii="Arial" w:hAnsi="Arial" w:cs="Arial"/>
          <w:sz w:val="22"/>
        </w:rPr>
        <w:t xml:space="preserve">.  </w:t>
      </w:r>
      <w:r>
        <w:rPr>
          <w:rFonts w:ascii="Arial" w:hAnsi="Arial" w:cs="Arial"/>
          <w:sz w:val="22"/>
        </w:rPr>
        <w:t>Developers demonstrate to Product Owners</w:t>
      </w:r>
      <w:r w:rsidR="00A438FB" w:rsidRPr="00905923">
        <w:rPr>
          <w:rFonts w:ascii="Arial" w:hAnsi="Arial" w:cs="Arial"/>
          <w:sz w:val="22"/>
        </w:rPr>
        <w:t xml:space="preserve"> </w:t>
      </w:r>
      <w:r>
        <w:rPr>
          <w:rFonts w:ascii="Arial" w:hAnsi="Arial" w:cs="Arial"/>
          <w:sz w:val="22"/>
        </w:rPr>
        <w:t xml:space="preserve">&amp; QA </w:t>
      </w:r>
      <w:r w:rsidR="00A438FB" w:rsidRPr="00905923">
        <w:rPr>
          <w:rFonts w:ascii="Arial" w:hAnsi="Arial" w:cs="Arial"/>
          <w:sz w:val="22"/>
        </w:rPr>
        <w:t xml:space="preserve">that </w:t>
      </w:r>
      <w:r>
        <w:rPr>
          <w:rFonts w:ascii="Arial" w:hAnsi="Arial" w:cs="Arial"/>
          <w:sz w:val="22"/>
        </w:rPr>
        <w:t>they have</w:t>
      </w:r>
      <w:r w:rsidR="00A438FB" w:rsidRPr="00905923">
        <w:rPr>
          <w:rFonts w:ascii="Arial" w:hAnsi="Arial" w:cs="Arial"/>
          <w:sz w:val="22"/>
        </w:rPr>
        <w:t xml:space="preserve"> coded and</w:t>
      </w:r>
      <w:r w:rsidR="00A438FB">
        <w:rPr>
          <w:rFonts w:ascii="Arial" w:hAnsi="Arial" w:cs="Arial"/>
          <w:sz w:val="22"/>
        </w:rPr>
        <w:t xml:space="preserve"> successfully</w:t>
      </w:r>
      <w:r w:rsidR="00A438FB" w:rsidRPr="00905923">
        <w:rPr>
          <w:rFonts w:ascii="Arial" w:hAnsi="Arial" w:cs="Arial"/>
          <w:sz w:val="22"/>
        </w:rPr>
        <w:t xml:space="preserve"> tested </w:t>
      </w:r>
      <w:r w:rsidR="00A438FB">
        <w:rPr>
          <w:rFonts w:ascii="Arial" w:hAnsi="Arial" w:cs="Arial"/>
          <w:sz w:val="22"/>
        </w:rPr>
        <w:t xml:space="preserve">functionality </w:t>
      </w:r>
      <w:r w:rsidR="00A438FB" w:rsidRPr="00905923">
        <w:rPr>
          <w:rFonts w:ascii="Arial" w:hAnsi="Arial" w:cs="Arial"/>
          <w:sz w:val="22"/>
        </w:rPr>
        <w:t>to the details listed in the respe</w:t>
      </w:r>
      <w:r w:rsidR="00A438FB">
        <w:rPr>
          <w:rFonts w:ascii="Arial" w:hAnsi="Arial" w:cs="Arial"/>
          <w:sz w:val="22"/>
        </w:rPr>
        <w:t xml:space="preserve">ctive Story.  The related Stories </w:t>
      </w:r>
      <w:r w:rsidR="00A438FB" w:rsidRPr="00905923">
        <w:rPr>
          <w:rFonts w:ascii="Arial" w:hAnsi="Arial" w:cs="Arial"/>
          <w:sz w:val="22"/>
        </w:rPr>
        <w:t>are made available to QA for testing.</w:t>
      </w:r>
      <w:r w:rsidR="00A438FB">
        <w:rPr>
          <w:rFonts w:ascii="Arial" w:hAnsi="Arial" w:cs="Arial"/>
          <w:sz w:val="22"/>
        </w:rPr>
        <w:t xml:space="preserve">  </w:t>
      </w:r>
      <w:r>
        <w:rPr>
          <w:rFonts w:ascii="Arial" w:hAnsi="Arial" w:cs="Arial"/>
          <w:sz w:val="22"/>
        </w:rPr>
        <w:t xml:space="preserve">When QA has validated that the Story meets the stated Acceptance Criteria, then the Story Points can be claimed. </w:t>
      </w:r>
      <w:r w:rsidR="00A438FB">
        <w:rPr>
          <w:rFonts w:ascii="Arial" w:hAnsi="Arial" w:cs="Arial"/>
          <w:sz w:val="22"/>
        </w:rPr>
        <w:t xml:space="preserve">One cannot claim partial points of a story, nor can partial </w:t>
      </w:r>
      <w:r w:rsidR="00A438FB">
        <w:rPr>
          <w:rFonts w:ascii="Arial" w:hAnsi="Arial" w:cs="Arial"/>
          <w:sz w:val="22"/>
        </w:rPr>
        <w:lastRenderedPageBreak/>
        <w:t xml:space="preserve">Story points be carried into another Iteration.  Either all the points for a Story are claimed within </w:t>
      </w:r>
      <w:proofErr w:type="gramStart"/>
      <w:r w:rsidR="00A438FB">
        <w:rPr>
          <w:rFonts w:ascii="Arial" w:hAnsi="Arial" w:cs="Arial"/>
          <w:sz w:val="22"/>
        </w:rPr>
        <w:t>an Iteration</w:t>
      </w:r>
      <w:proofErr w:type="gramEnd"/>
      <w:r w:rsidR="00A438FB">
        <w:rPr>
          <w:rFonts w:ascii="Arial" w:hAnsi="Arial" w:cs="Arial"/>
          <w:sz w:val="22"/>
        </w:rPr>
        <w:t xml:space="preserve"> or the entire Story (with points) is placed in the Product Backlog for re-prioritization.</w:t>
      </w:r>
      <w:ins w:id="10" w:author="Thought Worker" w:date="2010-03-04T16:04:00Z">
        <w:r w:rsidR="00A438FB">
          <w:rPr>
            <w:rFonts w:ascii="Arial" w:hAnsi="Arial" w:cs="Arial"/>
            <w:sz w:val="22"/>
          </w:rPr>
          <w:t xml:space="preserve"> [See Story Points for a definition of that term.]</w:t>
        </w:r>
      </w:ins>
    </w:p>
    <w:p w14:paraId="4B8B230E" w14:textId="77777777" w:rsidR="00A438FB" w:rsidRDefault="00076B8B" w:rsidP="0076435D">
      <w:pPr>
        <w:pStyle w:val="Heading1"/>
      </w:pPr>
      <w:bookmarkStart w:id="11" w:name="_Toc191440481"/>
      <w:r>
        <w:t>Typical Project Meetings</w:t>
      </w:r>
      <w:bookmarkEnd w:id="11"/>
    </w:p>
    <w:p w14:paraId="33CC9B51" w14:textId="77777777" w:rsidR="0076435D" w:rsidRDefault="0076435D" w:rsidP="0076435D"/>
    <w:p w14:paraId="4B6F33FD" w14:textId="77777777" w:rsidR="0076435D" w:rsidRDefault="0076435D" w:rsidP="0076435D">
      <w:pPr>
        <w:pStyle w:val="Heading2"/>
      </w:pPr>
      <w:bookmarkStart w:id="12" w:name="_Toc191440482"/>
      <w:r>
        <w:t>Standup</w:t>
      </w:r>
      <w:bookmarkEnd w:id="12"/>
    </w:p>
    <w:p w14:paraId="042A4848" w14:textId="77777777" w:rsidR="0076435D" w:rsidRPr="0076435D" w:rsidRDefault="0076435D" w:rsidP="0076435D">
      <w:pPr>
        <w:widowControl w:val="0"/>
        <w:autoSpaceDE w:val="0"/>
        <w:autoSpaceDN w:val="0"/>
        <w:adjustRightInd w:val="0"/>
        <w:spacing w:after="240" w:line="380" w:lineRule="atLeast"/>
        <w:rPr>
          <w:rFonts w:ascii="Arial" w:hAnsi="Arial" w:cs="Arial"/>
          <w:sz w:val="22"/>
        </w:rPr>
      </w:pPr>
      <w:proofErr w:type="gramStart"/>
      <w:r w:rsidRPr="0076435D">
        <w:rPr>
          <w:rFonts w:ascii="Arial" w:hAnsi="Arial" w:cs="Arial"/>
          <w:sz w:val="22"/>
        </w:rPr>
        <w:t xml:space="preserve">15 </w:t>
      </w:r>
      <w:proofErr w:type="spellStart"/>
      <w:r w:rsidRPr="0076435D">
        <w:rPr>
          <w:rFonts w:ascii="Arial" w:hAnsi="Arial" w:cs="Arial"/>
          <w:sz w:val="22"/>
        </w:rPr>
        <w:t>mins</w:t>
      </w:r>
      <w:proofErr w:type="spellEnd"/>
      <w:r w:rsidRPr="0076435D">
        <w:rPr>
          <w:rFonts w:ascii="Arial" w:hAnsi="Arial" w:cs="Arial"/>
          <w:sz w:val="22"/>
        </w:rPr>
        <w:t xml:space="preserve"> maximum, daily.</w:t>
      </w:r>
      <w:proofErr w:type="gramEnd"/>
      <w:r w:rsidRPr="0076435D">
        <w:rPr>
          <w:rFonts w:ascii="Arial" w:hAnsi="Arial" w:cs="Arial"/>
          <w:sz w:val="22"/>
        </w:rPr>
        <w:t xml:space="preserve"> Each team member identifie</w:t>
      </w:r>
      <w:r>
        <w:rPr>
          <w:rFonts w:ascii="Arial" w:hAnsi="Arial" w:cs="Arial"/>
          <w:sz w:val="22"/>
        </w:rPr>
        <w:t>s what they did the day before, what they will do today and</w:t>
      </w:r>
      <w:r w:rsidRPr="0076435D">
        <w:rPr>
          <w:rFonts w:ascii="Arial" w:hAnsi="Arial" w:cs="Arial"/>
          <w:sz w:val="22"/>
        </w:rPr>
        <w:t xml:space="preserve"> </w:t>
      </w:r>
      <w:r w:rsidR="00082AEC">
        <w:rPr>
          <w:rFonts w:ascii="Arial" w:hAnsi="Arial" w:cs="Arial"/>
          <w:sz w:val="22"/>
        </w:rPr>
        <w:t>most importantly they</w:t>
      </w:r>
      <w:r>
        <w:rPr>
          <w:rFonts w:ascii="Arial" w:hAnsi="Arial" w:cs="Arial"/>
          <w:sz w:val="22"/>
        </w:rPr>
        <w:t xml:space="preserve"> </w:t>
      </w:r>
      <w:r w:rsidRPr="0076435D">
        <w:rPr>
          <w:rFonts w:ascii="Arial" w:hAnsi="Arial" w:cs="Arial"/>
          <w:sz w:val="22"/>
        </w:rPr>
        <w:t>identify any risks and/or impediments</w:t>
      </w:r>
    </w:p>
    <w:p w14:paraId="65239DB0" w14:textId="77777777" w:rsidR="0076435D" w:rsidRDefault="0076435D" w:rsidP="0076435D">
      <w:pPr>
        <w:pStyle w:val="Heading2"/>
      </w:pPr>
      <w:bookmarkStart w:id="13" w:name="_Toc191440483"/>
      <w:r>
        <w:t>Pre-plan</w:t>
      </w:r>
      <w:bookmarkEnd w:id="13"/>
    </w:p>
    <w:p w14:paraId="2265573C" w14:textId="77777777" w:rsidR="0076435D" w:rsidRPr="0076435D" w:rsidRDefault="0076435D" w:rsidP="0076435D">
      <w:pPr>
        <w:widowControl w:val="0"/>
        <w:autoSpaceDE w:val="0"/>
        <w:autoSpaceDN w:val="0"/>
        <w:adjustRightInd w:val="0"/>
        <w:spacing w:after="240" w:line="380" w:lineRule="atLeast"/>
        <w:rPr>
          <w:rFonts w:ascii="Arial" w:hAnsi="Arial" w:cs="Arial"/>
          <w:sz w:val="22"/>
        </w:rPr>
      </w:pPr>
      <w:proofErr w:type="gramStart"/>
      <w:r w:rsidRPr="0076435D">
        <w:rPr>
          <w:rFonts w:ascii="Arial" w:hAnsi="Arial" w:cs="Arial"/>
          <w:sz w:val="22"/>
        </w:rPr>
        <w:t>~1hr, once per Iteration.</w:t>
      </w:r>
      <w:proofErr w:type="gramEnd"/>
      <w:r w:rsidRPr="0076435D">
        <w:rPr>
          <w:rFonts w:ascii="Arial" w:hAnsi="Arial" w:cs="Arial"/>
          <w:sz w:val="22"/>
        </w:rPr>
        <w:t xml:space="preserve">  Product Owner</w:t>
      </w:r>
      <w:r w:rsidR="00082AEC">
        <w:rPr>
          <w:rFonts w:ascii="Arial" w:hAnsi="Arial" w:cs="Arial"/>
          <w:sz w:val="22"/>
        </w:rPr>
        <w:t>, Iteration Manager, Business Analyst</w:t>
      </w:r>
      <w:r w:rsidRPr="0076435D">
        <w:rPr>
          <w:rFonts w:ascii="Arial" w:hAnsi="Arial" w:cs="Arial"/>
          <w:sz w:val="22"/>
        </w:rPr>
        <w:t xml:space="preserve"> and Developers discuss possible</w:t>
      </w:r>
      <w:r w:rsidR="00082AEC">
        <w:rPr>
          <w:rFonts w:ascii="Arial" w:hAnsi="Arial" w:cs="Arial"/>
          <w:sz w:val="22"/>
        </w:rPr>
        <w:t xml:space="preserve"> Stories for the next Iteration.</w:t>
      </w:r>
      <w:r w:rsidRPr="0076435D">
        <w:rPr>
          <w:rFonts w:ascii="Arial" w:hAnsi="Arial" w:cs="Arial"/>
          <w:sz w:val="22"/>
        </w:rPr>
        <w:t xml:space="preserve"> Developers can start tasking and Spi</w:t>
      </w:r>
      <w:r w:rsidR="00082AEC">
        <w:rPr>
          <w:rFonts w:ascii="Arial" w:hAnsi="Arial" w:cs="Arial"/>
          <w:sz w:val="22"/>
        </w:rPr>
        <w:t xml:space="preserve">king areas of technical risk.  </w:t>
      </w:r>
      <w:r w:rsidRPr="0076435D">
        <w:rPr>
          <w:rFonts w:ascii="Arial" w:hAnsi="Arial" w:cs="Arial"/>
          <w:sz w:val="22"/>
        </w:rPr>
        <w:t>May split into more than one meeting if Stories are complex or further discussion</w:t>
      </w:r>
      <w:r w:rsidR="00082AEC">
        <w:rPr>
          <w:rFonts w:ascii="Arial" w:hAnsi="Arial" w:cs="Arial"/>
          <w:sz w:val="22"/>
        </w:rPr>
        <w:t xml:space="preserve"> is needed. Development team typically</w:t>
      </w:r>
      <w:r w:rsidRPr="0076435D">
        <w:rPr>
          <w:rFonts w:ascii="Arial" w:hAnsi="Arial" w:cs="Arial"/>
          <w:sz w:val="22"/>
        </w:rPr>
        <w:t xml:space="preserve"> send</w:t>
      </w:r>
      <w:r w:rsidR="00082AEC">
        <w:rPr>
          <w:rFonts w:ascii="Arial" w:hAnsi="Arial" w:cs="Arial"/>
          <w:sz w:val="22"/>
        </w:rPr>
        <w:t>s</w:t>
      </w:r>
      <w:r w:rsidRPr="0076435D">
        <w:rPr>
          <w:rFonts w:ascii="Arial" w:hAnsi="Arial" w:cs="Arial"/>
          <w:sz w:val="22"/>
        </w:rPr>
        <w:t xml:space="preserve"> a tech</w:t>
      </w:r>
      <w:r w:rsidR="00082AEC">
        <w:rPr>
          <w:rFonts w:ascii="Arial" w:hAnsi="Arial" w:cs="Arial"/>
          <w:sz w:val="22"/>
        </w:rPr>
        <w:t xml:space="preserve"> and BA</w:t>
      </w:r>
      <w:r w:rsidRPr="0076435D">
        <w:rPr>
          <w:rFonts w:ascii="Arial" w:hAnsi="Arial" w:cs="Arial"/>
          <w:sz w:val="22"/>
        </w:rPr>
        <w:t xml:space="preserve"> representative instead of </w:t>
      </w:r>
      <w:r w:rsidR="00082AEC">
        <w:rPr>
          <w:rFonts w:ascii="Arial" w:hAnsi="Arial" w:cs="Arial"/>
          <w:sz w:val="22"/>
        </w:rPr>
        <w:t>the entire team attending.</w:t>
      </w:r>
    </w:p>
    <w:p w14:paraId="24D05AA9" w14:textId="77777777" w:rsidR="0076435D" w:rsidRDefault="0076435D" w:rsidP="0076435D">
      <w:pPr>
        <w:pStyle w:val="Heading2"/>
      </w:pPr>
      <w:bookmarkStart w:id="14" w:name="_Toc191440484"/>
      <w:r>
        <w:t>Iteration Planning Meeting (IPM)</w:t>
      </w:r>
      <w:bookmarkEnd w:id="14"/>
    </w:p>
    <w:p w14:paraId="6832D245" w14:textId="77777777" w:rsidR="0076435D" w:rsidRPr="0076435D" w:rsidRDefault="0076435D" w:rsidP="0076435D">
      <w:pPr>
        <w:widowControl w:val="0"/>
        <w:autoSpaceDE w:val="0"/>
        <w:autoSpaceDN w:val="0"/>
        <w:adjustRightInd w:val="0"/>
        <w:spacing w:after="240" w:line="380" w:lineRule="atLeast"/>
        <w:rPr>
          <w:rFonts w:ascii="Arial" w:hAnsi="Arial" w:cs="Arial"/>
          <w:sz w:val="22"/>
        </w:rPr>
      </w:pPr>
      <w:proofErr w:type="gramStart"/>
      <w:r w:rsidRPr="0076435D">
        <w:rPr>
          <w:rFonts w:ascii="Arial" w:hAnsi="Arial" w:cs="Arial"/>
          <w:sz w:val="22"/>
        </w:rPr>
        <w:t>~1hr, once per Iteration.</w:t>
      </w:r>
      <w:proofErr w:type="gramEnd"/>
      <w:r w:rsidRPr="0076435D">
        <w:rPr>
          <w:rFonts w:ascii="Arial" w:hAnsi="Arial" w:cs="Arial"/>
          <w:sz w:val="22"/>
        </w:rPr>
        <w:t xml:space="preserve">  Team commits to the work for the next Iteration. They </w:t>
      </w:r>
      <w:r w:rsidR="00082AEC">
        <w:rPr>
          <w:rFonts w:ascii="Arial" w:hAnsi="Arial" w:cs="Arial"/>
          <w:sz w:val="22"/>
        </w:rPr>
        <w:t xml:space="preserve">compare capacity to the estimated work and </w:t>
      </w:r>
      <w:r w:rsidRPr="0076435D">
        <w:rPr>
          <w:rFonts w:ascii="Arial" w:hAnsi="Arial" w:cs="Arial"/>
          <w:sz w:val="22"/>
        </w:rPr>
        <w:t>confirm that the stories that were identified are the ones for the team to work on in this Iteration.  Developers may "task" the stories and refine the estimates.</w:t>
      </w:r>
    </w:p>
    <w:p w14:paraId="00B988D9" w14:textId="77777777" w:rsidR="0076435D" w:rsidRDefault="0076435D" w:rsidP="0076435D">
      <w:pPr>
        <w:pStyle w:val="Heading2"/>
      </w:pPr>
      <w:bookmarkStart w:id="15" w:name="_Toc191440485"/>
      <w:r>
        <w:t>Showcase</w:t>
      </w:r>
      <w:bookmarkEnd w:id="15"/>
    </w:p>
    <w:p w14:paraId="68C38FE5" w14:textId="77777777" w:rsidR="0076435D" w:rsidRPr="0076435D" w:rsidRDefault="0076435D" w:rsidP="00082AEC">
      <w:pPr>
        <w:widowControl w:val="0"/>
        <w:autoSpaceDE w:val="0"/>
        <w:autoSpaceDN w:val="0"/>
        <w:adjustRightInd w:val="0"/>
        <w:spacing w:after="240" w:line="380" w:lineRule="atLeast"/>
        <w:rPr>
          <w:rFonts w:ascii="Arial" w:hAnsi="Arial" w:cs="Arial"/>
          <w:sz w:val="22"/>
        </w:rPr>
      </w:pPr>
      <w:proofErr w:type="gramStart"/>
      <w:r w:rsidRPr="0076435D">
        <w:rPr>
          <w:rFonts w:ascii="Arial" w:hAnsi="Arial" w:cs="Arial"/>
          <w:sz w:val="22"/>
        </w:rPr>
        <w:t>~1hr, once per Iteration.</w:t>
      </w:r>
      <w:proofErr w:type="gramEnd"/>
      <w:r w:rsidRPr="0076435D">
        <w:rPr>
          <w:rFonts w:ascii="Arial" w:hAnsi="Arial" w:cs="Arial"/>
          <w:sz w:val="22"/>
        </w:rPr>
        <w:t xml:space="preserve">  Development team shows Iteration results to Product Owners and other stakeholders.</w:t>
      </w:r>
      <w:r w:rsidR="00082AEC">
        <w:rPr>
          <w:rFonts w:ascii="Arial" w:hAnsi="Arial" w:cs="Arial"/>
          <w:sz w:val="22"/>
        </w:rPr>
        <w:t xml:space="preserve">  Agenda usually consists of Review of past iteration, Demo of new functionality, Review of next iteration, Review of any risks/issues.</w:t>
      </w:r>
    </w:p>
    <w:p w14:paraId="317444B2" w14:textId="77777777" w:rsidR="0076435D" w:rsidRDefault="0076435D" w:rsidP="0076435D">
      <w:pPr>
        <w:pStyle w:val="Heading2"/>
      </w:pPr>
      <w:bookmarkStart w:id="16" w:name="_Toc191440486"/>
      <w:r>
        <w:t>Retrospective</w:t>
      </w:r>
      <w:bookmarkEnd w:id="16"/>
    </w:p>
    <w:p w14:paraId="547C334F" w14:textId="77777777" w:rsidR="0076435D" w:rsidRPr="0076435D" w:rsidRDefault="0076435D" w:rsidP="0076435D">
      <w:pPr>
        <w:widowControl w:val="0"/>
        <w:autoSpaceDE w:val="0"/>
        <w:autoSpaceDN w:val="0"/>
        <w:adjustRightInd w:val="0"/>
        <w:spacing w:after="240" w:line="380" w:lineRule="atLeast"/>
        <w:rPr>
          <w:rFonts w:ascii="Arial" w:hAnsi="Arial" w:cs="Arial"/>
          <w:sz w:val="22"/>
        </w:rPr>
      </w:pPr>
      <w:r w:rsidRPr="0076435D">
        <w:rPr>
          <w:rFonts w:ascii="Arial" w:hAnsi="Arial" w:cs="Arial"/>
          <w:sz w:val="22"/>
        </w:rPr>
        <w:t xml:space="preserve">~1hr.  Team review of how things worked in the Iteration </w:t>
      </w:r>
      <w:r w:rsidR="00082AEC">
        <w:rPr>
          <w:rFonts w:ascii="Arial" w:hAnsi="Arial" w:cs="Arial"/>
          <w:sz w:val="22"/>
        </w:rPr>
        <w:t xml:space="preserve">or some defined period </w:t>
      </w:r>
      <w:r w:rsidRPr="0076435D">
        <w:rPr>
          <w:rFonts w:ascii="Arial" w:hAnsi="Arial" w:cs="Arial"/>
          <w:sz w:val="22"/>
        </w:rPr>
        <w:t xml:space="preserve">- what to keep, what to stop doing, time to thank folks, call out new ideas. </w:t>
      </w:r>
      <w:r w:rsidR="00082AEC">
        <w:rPr>
          <w:rFonts w:ascii="Arial" w:hAnsi="Arial" w:cs="Arial"/>
          <w:sz w:val="22"/>
        </w:rPr>
        <w:t>Iteration Manager</w:t>
      </w:r>
      <w:r w:rsidRPr="0076435D">
        <w:rPr>
          <w:rFonts w:ascii="Arial" w:hAnsi="Arial" w:cs="Arial"/>
          <w:sz w:val="22"/>
        </w:rPr>
        <w:t xml:space="preserve"> facilitates or </w:t>
      </w:r>
      <w:r w:rsidR="00082AEC">
        <w:rPr>
          <w:rFonts w:ascii="Arial" w:hAnsi="Arial" w:cs="Arial"/>
          <w:sz w:val="22"/>
        </w:rPr>
        <w:t xml:space="preserve">teams can rotate facilitation or </w:t>
      </w:r>
      <w:r w:rsidRPr="0076435D">
        <w:rPr>
          <w:rFonts w:ascii="Arial" w:hAnsi="Arial" w:cs="Arial"/>
          <w:sz w:val="22"/>
        </w:rPr>
        <w:t xml:space="preserve">teams can ‘borrow’ </w:t>
      </w:r>
      <w:proofErr w:type="gramStart"/>
      <w:r w:rsidRPr="0076435D">
        <w:rPr>
          <w:rFonts w:ascii="Arial" w:hAnsi="Arial" w:cs="Arial"/>
          <w:sz w:val="22"/>
        </w:rPr>
        <w:t>an external</w:t>
      </w:r>
      <w:proofErr w:type="gramEnd"/>
      <w:r w:rsidRPr="0076435D">
        <w:rPr>
          <w:rFonts w:ascii="Arial" w:hAnsi="Arial" w:cs="Arial"/>
          <w:sz w:val="22"/>
        </w:rPr>
        <w:t xml:space="preserve"> facilitators.</w:t>
      </w:r>
    </w:p>
    <w:p w14:paraId="3BC944F3" w14:textId="77777777" w:rsidR="00A438FB" w:rsidRDefault="00A438FB" w:rsidP="00A438FB">
      <w:pPr>
        <w:widowControl w:val="0"/>
        <w:autoSpaceDE w:val="0"/>
        <w:autoSpaceDN w:val="0"/>
        <w:adjustRightInd w:val="0"/>
        <w:spacing w:after="80" w:line="380" w:lineRule="atLeast"/>
        <w:rPr>
          <w:rFonts w:ascii="Arial" w:hAnsi="Arial" w:cs="Arial"/>
          <w:b/>
          <w:bCs/>
          <w:color w:val="123463"/>
          <w:sz w:val="22"/>
          <w:szCs w:val="28"/>
        </w:rPr>
      </w:pPr>
    </w:p>
    <w:p w14:paraId="336703A8" w14:textId="77777777" w:rsidR="00A438FB" w:rsidRPr="00905923" w:rsidRDefault="007F4D2B" w:rsidP="00082AEC">
      <w:pPr>
        <w:pStyle w:val="Heading1"/>
      </w:pPr>
      <w:bookmarkStart w:id="17" w:name="_Toc191440487"/>
      <w:r>
        <w:lastRenderedPageBreak/>
        <w:t>Product Owner (or Customer)</w:t>
      </w:r>
      <w:bookmarkEnd w:id="17"/>
    </w:p>
    <w:p w14:paraId="120414A8"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Represents the business stakeholders of the project. Is responsible for:</w:t>
      </w:r>
    </w:p>
    <w:p w14:paraId="41993597" w14:textId="77777777" w:rsidR="00082AEC" w:rsidRDefault="00082AEC" w:rsidP="00A438FB">
      <w:pPr>
        <w:widowControl w:val="0"/>
        <w:numPr>
          <w:ilvl w:val="0"/>
          <w:numId w:val="5"/>
        </w:numPr>
        <w:tabs>
          <w:tab w:val="left" w:pos="220"/>
          <w:tab w:val="left" w:pos="720"/>
        </w:tabs>
        <w:autoSpaceDE w:val="0"/>
        <w:autoSpaceDN w:val="0"/>
        <w:adjustRightInd w:val="0"/>
        <w:spacing w:line="380" w:lineRule="atLeast"/>
        <w:rPr>
          <w:rFonts w:ascii="Arial" w:hAnsi="Arial" w:cs="Arial"/>
          <w:sz w:val="22"/>
        </w:rPr>
      </w:pPr>
      <w:r>
        <w:rPr>
          <w:rFonts w:ascii="Arial" w:hAnsi="Arial" w:cs="Arial"/>
          <w:sz w:val="22"/>
        </w:rPr>
        <w:t>Facilitation of multiple stakeholders requests</w:t>
      </w:r>
    </w:p>
    <w:p w14:paraId="2DA9C36A" w14:textId="77777777" w:rsidR="007F4D2B" w:rsidRDefault="007F4D2B" w:rsidP="00A438FB">
      <w:pPr>
        <w:widowControl w:val="0"/>
        <w:numPr>
          <w:ilvl w:val="0"/>
          <w:numId w:val="5"/>
        </w:numPr>
        <w:tabs>
          <w:tab w:val="left" w:pos="220"/>
          <w:tab w:val="left" w:pos="720"/>
        </w:tabs>
        <w:autoSpaceDE w:val="0"/>
        <w:autoSpaceDN w:val="0"/>
        <w:adjustRightInd w:val="0"/>
        <w:spacing w:line="380" w:lineRule="atLeast"/>
        <w:rPr>
          <w:rFonts w:ascii="Arial" w:hAnsi="Arial" w:cs="Arial"/>
          <w:sz w:val="22"/>
        </w:rPr>
      </w:pPr>
      <w:r>
        <w:rPr>
          <w:rFonts w:ascii="Arial" w:hAnsi="Arial" w:cs="Arial"/>
          <w:sz w:val="22"/>
        </w:rPr>
        <w:t>Writing Stories (including Narrative and Acceptance Criteria)</w:t>
      </w:r>
    </w:p>
    <w:p w14:paraId="64BA8003" w14:textId="77777777" w:rsidR="00A438FB" w:rsidRPr="00905923" w:rsidRDefault="007F4D2B" w:rsidP="00A438FB">
      <w:pPr>
        <w:widowControl w:val="0"/>
        <w:numPr>
          <w:ilvl w:val="0"/>
          <w:numId w:val="5"/>
        </w:numPr>
        <w:tabs>
          <w:tab w:val="left" w:pos="220"/>
          <w:tab w:val="left" w:pos="720"/>
        </w:tabs>
        <w:autoSpaceDE w:val="0"/>
        <w:autoSpaceDN w:val="0"/>
        <w:adjustRightInd w:val="0"/>
        <w:spacing w:line="380" w:lineRule="atLeast"/>
        <w:rPr>
          <w:rFonts w:ascii="Arial" w:hAnsi="Arial" w:cs="Arial"/>
          <w:sz w:val="22"/>
        </w:rPr>
      </w:pPr>
      <w:r>
        <w:rPr>
          <w:rFonts w:ascii="Arial" w:hAnsi="Arial" w:cs="Arial"/>
          <w:sz w:val="22"/>
        </w:rPr>
        <w:t>Owning S</w:t>
      </w:r>
      <w:r w:rsidR="00A438FB" w:rsidRPr="00905923">
        <w:rPr>
          <w:rFonts w:ascii="Arial" w:hAnsi="Arial" w:cs="Arial"/>
          <w:sz w:val="22"/>
        </w:rPr>
        <w:t>tories</w:t>
      </w:r>
    </w:p>
    <w:p w14:paraId="61CDF05E" w14:textId="77777777" w:rsidR="00A438FB" w:rsidRPr="00905923" w:rsidRDefault="00A438FB" w:rsidP="00A438FB">
      <w:pPr>
        <w:widowControl w:val="0"/>
        <w:numPr>
          <w:ilvl w:val="0"/>
          <w:numId w:val="5"/>
        </w:numPr>
        <w:tabs>
          <w:tab w:val="left" w:pos="220"/>
          <w:tab w:val="left" w:pos="720"/>
        </w:tabs>
        <w:autoSpaceDE w:val="0"/>
        <w:autoSpaceDN w:val="0"/>
        <w:adjustRightInd w:val="0"/>
        <w:spacing w:line="380" w:lineRule="atLeast"/>
        <w:rPr>
          <w:rFonts w:ascii="Arial" w:hAnsi="Arial" w:cs="Arial"/>
          <w:sz w:val="22"/>
        </w:rPr>
      </w:pPr>
      <w:r w:rsidRPr="00905923">
        <w:rPr>
          <w:rFonts w:ascii="Arial" w:hAnsi="Arial" w:cs="Arial"/>
          <w:sz w:val="22"/>
        </w:rPr>
        <w:t>Prioritizing Stories</w:t>
      </w:r>
    </w:p>
    <w:p w14:paraId="348B3AF6" w14:textId="77777777" w:rsidR="00A438FB" w:rsidRPr="00905923" w:rsidRDefault="00A438FB" w:rsidP="00A438FB">
      <w:pPr>
        <w:widowControl w:val="0"/>
        <w:numPr>
          <w:ilvl w:val="0"/>
          <w:numId w:val="5"/>
        </w:numPr>
        <w:tabs>
          <w:tab w:val="left" w:pos="220"/>
          <w:tab w:val="left" w:pos="720"/>
        </w:tabs>
        <w:autoSpaceDE w:val="0"/>
        <w:autoSpaceDN w:val="0"/>
        <w:adjustRightInd w:val="0"/>
        <w:spacing w:line="380" w:lineRule="atLeast"/>
        <w:rPr>
          <w:rFonts w:ascii="Arial" w:hAnsi="Arial" w:cs="Arial"/>
          <w:sz w:val="22"/>
        </w:rPr>
      </w:pPr>
      <w:r w:rsidRPr="00905923">
        <w:rPr>
          <w:rFonts w:ascii="Arial" w:hAnsi="Arial" w:cs="Arial"/>
          <w:sz w:val="22"/>
        </w:rPr>
        <w:t>Explaining requirements to developers (or through analyst)</w:t>
      </w:r>
    </w:p>
    <w:p w14:paraId="5C61D006" w14:textId="77777777" w:rsidR="00A438FB" w:rsidRDefault="00A438FB" w:rsidP="00A438FB">
      <w:pPr>
        <w:widowControl w:val="0"/>
        <w:numPr>
          <w:ilvl w:val="0"/>
          <w:numId w:val="5"/>
        </w:numPr>
        <w:tabs>
          <w:tab w:val="left" w:pos="220"/>
          <w:tab w:val="left" w:pos="720"/>
        </w:tabs>
        <w:autoSpaceDE w:val="0"/>
        <w:autoSpaceDN w:val="0"/>
        <w:adjustRightInd w:val="0"/>
        <w:spacing w:line="380" w:lineRule="atLeast"/>
        <w:rPr>
          <w:rFonts w:ascii="Arial" w:hAnsi="Arial" w:cs="Arial"/>
          <w:sz w:val="22"/>
        </w:rPr>
      </w:pPr>
      <w:r w:rsidRPr="00905923">
        <w:rPr>
          <w:rFonts w:ascii="Arial" w:hAnsi="Arial" w:cs="Arial"/>
          <w:sz w:val="22"/>
        </w:rPr>
        <w:t>Defining and passing acceptance tests (or through analyst)</w:t>
      </w:r>
    </w:p>
    <w:p w14:paraId="2F765C29" w14:textId="77777777" w:rsidR="00A438FB" w:rsidRPr="00905923" w:rsidRDefault="00A438FB" w:rsidP="00A438FB">
      <w:pPr>
        <w:widowControl w:val="0"/>
        <w:tabs>
          <w:tab w:val="left" w:pos="220"/>
          <w:tab w:val="left" w:pos="720"/>
        </w:tabs>
        <w:autoSpaceDE w:val="0"/>
        <w:autoSpaceDN w:val="0"/>
        <w:adjustRightInd w:val="0"/>
        <w:spacing w:line="380" w:lineRule="atLeast"/>
        <w:ind w:left="220"/>
        <w:rPr>
          <w:rFonts w:ascii="Arial" w:hAnsi="Arial" w:cs="Arial"/>
          <w:sz w:val="22"/>
        </w:rPr>
      </w:pPr>
    </w:p>
    <w:p w14:paraId="6ABA4C89" w14:textId="77777777" w:rsidR="00A438FB" w:rsidRPr="00905923" w:rsidRDefault="00A438FB" w:rsidP="00082AEC">
      <w:pPr>
        <w:pStyle w:val="Heading1"/>
      </w:pPr>
      <w:bookmarkStart w:id="18" w:name="_Toc191440488"/>
      <w:r w:rsidRPr="00905923">
        <w:t>Done</w:t>
      </w:r>
      <w:bookmarkEnd w:id="18"/>
    </w:p>
    <w:p w14:paraId="63EE9FA1" w14:textId="0F880DE8" w:rsidR="00E07C2B" w:rsidRDefault="00E07C2B" w:rsidP="00A438FB">
      <w:pPr>
        <w:widowControl w:val="0"/>
        <w:autoSpaceDE w:val="0"/>
        <w:autoSpaceDN w:val="0"/>
        <w:adjustRightInd w:val="0"/>
        <w:spacing w:after="240" w:line="380" w:lineRule="atLeast"/>
        <w:rPr>
          <w:rFonts w:ascii="Arial" w:hAnsi="Arial" w:cs="Arial"/>
          <w:sz w:val="22"/>
        </w:rPr>
      </w:pPr>
      <w:r>
        <w:rPr>
          <w:rFonts w:ascii="Arial" w:hAnsi="Arial" w:cs="Arial"/>
          <w:sz w:val="22"/>
        </w:rPr>
        <w:t xml:space="preserve">Done is defined by the team to </w:t>
      </w:r>
      <w:r w:rsidR="004003C9">
        <w:rPr>
          <w:rFonts w:ascii="Arial" w:hAnsi="Arial" w:cs="Arial"/>
          <w:sz w:val="22"/>
        </w:rPr>
        <w:t>describe</w:t>
      </w:r>
      <w:r>
        <w:rPr>
          <w:rFonts w:ascii="Arial" w:hAnsi="Arial" w:cs="Arial"/>
          <w:sz w:val="22"/>
        </w:rPr>
        <w:t xml:space="preserve"> the point in which the team can claim points for a </w:t>
      </w:r>
      <w:r w:rsidR="004003C9">
        <w:rPr>
          <w:rFonts w:ascii="Arial" w:hAnsi="Arial" w:cs="Arial"/>
          <w:sz w:val="22"/>
        </w:rPr>
        <w:t xml:space="preserve">completed </w:t>
      </w:r>
      <w:r>
        <w:rPr>
          <w:rFonts w:ascii="Arial" w:hAnsi="Arial" w:cs="Arial"/>
          <w:sz w:val="22"/>
        </w:rPr>
        <w:t xml:space="preserve">story card.  Most teams define ‘done’ as the point in which it </w:t>
      </w:r>
      <w:r w:rsidR="004003C9">
        <w:rPr>
          <w:rFonts w:ascii="Arial" w:hAnsi="Arial" w:cs="Arial"/>
          <w:sz w:val="22"/>
        </w:rPr>
        <w:t xml:space="preserve">has been reviewed by the BA, the Product Owner and then </w:t>
      </w:r>
      <w:r>
        <w:rPr>
          <w:rFonts w:ascii="Arial" w:hAnsi="Arial" w:cs="Arial"/>
          <w:sz w:val="22"/>
        </w:rPr>
        <w:t xml:space="preserve">passes QA review.  </w:t>
      </w:r>
    </w:p>
    <w:p w14:paraId="29C40C8E" w14:textId="77777777" w:rsidR="00A438FB" w:rsidRPr="00905923" w:rsidRDefault="00A438FB" w:rsidP="00082AEC">
      <w:pPr>
        <w:pStyle w:val="Heading1"/>
      </w:pPr>
      <w:bookmarkStart w:id="19" w:name="_Toc191440489"/>
      <w:r w:rsidRPr="00905923">
        <w:t>Gold plating</w:t>
      </w:r>
      <w:bookmarkEnd w:id="19"/>
    </w:p>
    <w:p w14:paraId="612261A0" w14:textId="77777777" w:rsidR="00A438FB"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Adding more to the system than specified in the st</w:t>
      </w:r>
      <w:r>
        <w:rPr>
          <w:rFonts w:ascii="Arial" w:hAnsi="Arial" w:cs="Arial"/>
          <w:sz w:val="22"/>
        </w:rPr>
        <w:t>ories</w:t>
      </w:r>
      <w:r w:rsidRPr="00905923">
        <w:rPr>
          <w:rFonts w:ascii="Arial" w:hAnsi="Arial" w:cs="Arial"/>
          <w:sz w:val="22"/>
        </w:rPr>
        <w:t xml:space="preserve"> </w:t>
      </w:r>
      <w:r>
        <w:rPr>
          <w:rFonts w:ascii="Arial" w:hAnsi="Arial" w:cs="Arial"/>
          <w:sz w:val="22"/>
        </w:rPr>
        <w:t>(</w:t>
      </w:r>
      <w:r w:rsidRPr="00905923">
        <w:rPr>
          <w:rFonts w:ascii="Arial" w:hAnsi="Arial" w:cs="Arial"/>
          <w:sz w:val="22"/>
        </w:rPr>
        <w:t xml:space="preserve">e.g. building them an Audi instead of the </w:t>
      </w:r>
      <w:r w:rsidR="007F4D2B">
        <w:rPr>
          <w:rFonts w:ascii="Arial" w:hAnsi="Arial" w:cs="Arial"/>
          <w:sz w:val="22"/>
        </w:rPr>
        <w:t>Kia</w:t>
      </w:r>
      <w:r w:rsidRPr="00905923">
        <w:rPr>
          <w:rFonts w:ascii="Arial" w:hAnsi="Arial" w:cs="Arial"/>
          <w:sz w:val="22"/>
        </w:rPr>
        <w:t xml:space="preserve"> they really want and need</w:t>
      </w:r>
      <w:r>
        <w:rPr>
          <w:rFonts w:ascii="Arial" w:hAnsi="Arial" w:cs="Arial"/>
          <w:sz w:val="22"/>
        </w:rPr>
        <w:t>)</w:t>
      </w:r>
      <w:r w:rsidRPr="00905923">
        <w:rPr>
          <w:rFonts w:ascii="Arial" w:hAnsi="Arial" w:cs="Arial"/>
          <w:sz w:val="22"/>
        </w:rPr>
        <w:t>. Functionality should hit the business need - watch out for adding on to features / function</w:t>
      </w:r>
      <w:r w:rsidR="007F4D2B">
        <w:rPr>
          <w:rFonts w:ascii="Arial" w:hAnsi="Arial" w:cs="Arial"/>
          <w:sz w:val="22"/>
        </w:rPr>
        <w:t xml:space="preserve">ality that don't add real value or that stray from the original minimal feature set. </w:t>
      </w:r>
    </w:p>
    <w:p w14:paraId="718A2D75" w14:textId="37F7DC28" w:rsidR="004003C9" w:rsidRDefault="004003C9" w:rsidP="004003C9">
      <w:pPr>
        <w:pStyle w:val="Heading1"/>
      </w:pPr>
      <w:bookmarkStart w:id="20" w:name="_Toc191440490"/>
      <w:r>
        <w:t>Inception</w:t>
      </w:r>
      <w:bookmarkEnd w:id="20"/>
    </w:p>
    <w:p w14:paraId="5CFED9D6" w14:textId="6D40ED87" w:rsidR="004003C9" w:rsidRPr="004003C9" w:rsidRDefault="004003C9" w:rsidP="004003C9">
      <w:pPr>
        <w:widowControl w:val="0"/>
        <w:autoSpaceDE w:val="0"/>
        <w:autoSpaceDN w:val="0"/>
        <w:adjustRightInd w:val="0"/>
        <w:spacing w:after="240" w:line="380" w:lineRule="atLeast"/>
        <w:rPr>
          <w:rFonts w:ascii="Arial" w:hAnsi="Arial" w:cs="Arial"/>
          <w:sz w:val="22"/>
        </w:rPr>
      </w:pPr>
      <w:r w:rsidRPr="004003C9">
        <w:rPr>
          <w:rFonts w:ascii="Arial" w:hAnsi="Arial" w:cs="Arial"/>
          <w:sz w:val="22"/>
        </w:rPr>
        <w:t>The collaborativ</w:t>
      </w:r>
      <w:r w:rsidR="00FC7FB2">
        <w:rPr>
          <w:rFonts w:ascii="Arial" w:hAnsi="Arial" w:cs="Arial"/>
          <w:sz w:val="22"/>
        </w:rPr>
        <w:t>e planning exercise, that takes place</w:t>
      </w:r>
      <w:r w:rsidRPr="004003C9">
        <w:rPr>
          <w:rFonts w:ascii="Arial" w:hAnsi="Arial" w:cs="Arial"/>
          <w:sz w:val="22"/>
        </w:rPr>
        <w:t xml:space="preserve"> prior to development</w:t>
      </w:r>
      <w:r w:rsidR="0080447B">
        <w:rPr>
          <w:rFonts w:ascii="Arial" w:hAnsi="Arial" w:cs="Arial"/>
          <w:sz w:val="22"/>
        </w:rPr>
        <w:t xml:space="preserve"> of a new project or set of features</w:t>
      </w:r>
      <w:r w:rsidRPr="004003C9">
        <w:rPr>
          <w:rFonts w:ascii="Arial" w:hAnsi="Arial" w:cs="Arial"/>
          <w:sz w:val="22"/>
        </w:rPr>
        <w:t>.  The main deliverables are</w:t>
      </w:r>
      <w:r w:rsidR="00FC7FB2">
        <w:rPr>
          <w:rFonts w:ascii="Arial" w:hAnsi="Arial" w:cs="Arial"/>
          <w:sz w:val="22"/>
        </w:rPr>
        <w:t xml:space="preserve">: </w:t>
      </w:r>
      <w:r w:rsidRPr="004003C9">
        <w:rPr>
          <w:rFonts w:ascii="Arial" w:hAnsi="Arial" w:cs="Arial"/>
          <w:sz w:val="22"/>
        </w:rPr>
        <w:t xml:space="preserve">prioritized stories, a Release plan, a staffing plan, a candidate architecture and an estimate for the work.  </w:t>
      </w:r>
    </w:p>
    <w:p w14:paraId="7F08203F" w14:textId="77777777" w:rsidR="00A438FB" w:rsidRPr="00905923" w:rsidRDefault="00A438FB" w:rsidP="004003C9">
      <w:pPr>
        <w:pStyle w:val="Heading1"/>
      </w:pPr>
      <w:bookmarkStart w:id="21" w:name="_Toc191440491"/>
      <w:r>
        <w:t>Iteration</w:t>
      </w:r>
      <w:r w:rsidR="007F4D2B">
        <w:t xml:space="preserve"> (or Sprint)</w:t>
      </w:r>
      <w:bookmarkEnd w:id="21"/>
    </w:p>
    <w:p w14:paraId="75CA0B04"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proofErr w:type="gramStart"/>
      <w:r w:rsidRPr="00905923">
        <w:rPr>
          <w:rFonts w:ascii="Arial" w:hAnsi="Arial" w:cs="Arial"/>
          <w:sz w:val="22"/>
        </w:rPr>
        <w:t>A time-boxed period during which work happens.</w:t>
      </w:r>
      <w:proofErr w:type="gramEnd"/>
      <w:r w:rsidRPr="00905923">
        <w:rPr>
          <w:rFonts w:ascii="Arial" w:hAnsi="Arial" w:cs="Arial"/>
          <w:sz w:val="22"/>
        </w:rPr>
        <w:t xml:space="preserve">  </w:t>
      </w:r>
      <w:r w:rsidR="007F4D2B">
        <w:rPr>
          <w:rFonts w:ascii="Arial" w:hAnsi="Arial" w:cs="Arial"/>
          <w:sz w:val="22"/>
        </w:rPr>
        <w:t>We recommend</w:t>
      </w:r>
      <w:r w:rsidRPr="00905923">
        <w:rPr>
          <w:rFonts w:ascii="Arial" w:hAnsi="Arial" w:cs="Arial"/>
          <w:sz w:val="22"/>
        </w:rPr>
        <w:t xml:space="preserve"> </w:t>
      </w:r>
      <w:r w:rsidR="007F4D2B">
        <w:rPr>
          <w:rFonts w:ascii="Arial" w:hAnsi="Arial" w:cs="Arial"/>
          <w:sz w:val="22"/>
        </w:rPr>
        <w:t>i</w:t>
      </w:r>
      <w:r w:rsidRPr="00905923">
        <w:rPr>
          <w:rFonts w:ascii="Arial" w:hAnsi="Arial" w:cs="Arial"/>
          <w:sz w:val="22"/>
        </w:rPr>
        <w:t>terations are 2 weeks in length, start</w:t>
      </w:r>
      <w:r>
        <w:rPr>
          <w:rFonts w:ascii="Arial" w:hAnsi="Arial" w:cs="Arial"/>
          <w:sz w:val="22"/>
        </w:rPr>
        <w:t>ing</w:t>
      </w:r>
      <w:r w:rsidRPr="00905923">
        <w:rPr>
          <w:rFonts w:ascii="Arial" w:hAnsi="Arial" w:cs="Arial"/>
          <w:sz w:val="22"/>
        </w:rPr>
        <w:t xml:space="preserve"> on Wednesdays.</w:t>
      </w:r>
    </w:p>
    <w:p w14:paraId="63159BA7" w14:textId="77777777" w:rsidR="00A438FB" w:rsidRPr="00905923" w:rsidRDefault="00A438FB" w:rsidP="004003C9">
      <w:pPr>
        <w:pStyle w:val="Heading1"/>
      </w:pPr>
      <w:bookmarkStart w:id="22" w:name="_Toc191440492"/>
      <w:r w:rsidRPr="00905923">
        <w:lastRenderedPageBreak/>
        <w:t>Iteration 0</w:t>
      </w:r>
      <w:bookmarkEnd w:id="22"/>
    </w:p>
    <w:p w14:paraId="4F01319B"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 xml:space="preserve">Iteration 0 is the agile term for the </w:t>
      </w:r>
      <w:r w:rsidR="00D93B60">
        <w:rPr>
          <w:rFonts w:ascii="Arial" w:hAnsi="Arial" w:cs="Arial"/>
          <w:sz w:val="22"/>
        </w:rPr>
        <w:t xml:space="preserve">initial period </w:t>
      </w:r>
      <w:r w:rsidRPr="00905923">
        <w:rPr>
          <w:rFonts w:ascii="Arial" w:hAnsi="Arial" w:cs="Arial"/>
          <w:sz w:val="22"/>
        </w:rPr>
        <w:t>necessary between when the project is scoped and development begins.</w:t>
      </w:r>
      <w:r>
        <w:rPr>
          <w:rFonts w:ascii="Arial" w:hAnsi="Arial" w:cs="Arial"/>
          <w:sz w:val="22"/>
        </w:rPr>
        <w:t xml:space="preserve">  It i</w:t>
      </w:r>
      <w:r w:rsidRPr="00905923">
        <w:rPr>
          <w:rFonts w:ascii="Arial" w:hAnsi="Arial" w:cs="Arial"/>
          <w:sz w:val="22"/>
        </w:rPr>
        <w:t xml:space="preserve">s the ramp-up time for the team in terms of infrastructure, builds, test environments, team building, agile </w:t>
      </w:r>
      <w:ins w:id="23" w:author="Thought Worker" w:date="2010-03-04T16:13:00Z">
        <w:r>
          <w:rPr>
            <w:rFonts w:ascii="Arial" w:hAnsi="Arial" w:cs="Arial"/>
            <w:sz w:val="22"/>
          </w:rPr>
          <w:t>process establishment</w:t>
        </w:r>
      </w:ins>
      <w:r w:rsidRPr="00905923">
        <w:rPr>
          <w:rFonts w:ascii="Arial" w:hAnsi="Arial" w:cs="Arial"/>
          <w:sz w:val="22"/>
        </w:rPr>
        <w:t xml:space="preserve"> and getting the first stories ready for Iteration 1.</w:t>
      </w:r>
    </w:p>
    <w:p w14:paraId="6ACF7EE4" w14:textId="77777777" w:rsidR="00A438FB" w:rsidRPr="00905923" w:rsidRDefault="00A438FB" w:rsidP="0080447B">
      <w:pPr>
        <w:pStyle w:val="Heading1"/>
      </w:pPr>
      <w:bookmarkStart w:id="24" w:name="_Toc191440493"/>
      <w:r w:rsidRPr="00905923">
        <w:t>Iteration Planning</w:t>
      </w:r>
      <w:r w:rsidR="006D67E8">
        <w:t xml:space="preserve"> Meeting (IPM)</w:t>
      </w:r>
      <w:bookmarkEnd w:id="24"/>
    </w:p>
    <w:p w14:paraId="3543D409" w14:textId="77777777" w:rsidR="00A438FB" w:rsidDel="009807F7" w:rsidRDefault="00A438FB" w:rsidP="00A438FB">
      <w:pPr>
        <w:widowControl w:val="0"/>
        <w:numPr>
          <w:ins w:id="25" w:author="Thought Worker" w:date="2010-03-04T16:14:00Z"/>
        </w:numPr>
        <w:autoSpaceDE w:val="0"/>
        <w:autoSpaceDN w:val="0"/>
        <w:adjustRightInd w:val="0"/>
        <w:spacing w:after="240" w:line="380" w:lineRule="atLeast"/>
        <w:rPr>
          <w:del w:id="26" w:author="Thought Worker" w:date="2010-03-04T16:14:00Z"/>
          <w:rFonts w:ascii="Arial" w:hAnsi="Arial" w:cs="Arial"/>
          <w:sz w:val="22"/>
        </w:rPr>
      </w:pPr>
      <w:r w:rsidRPr="00905923">
        <w:rPr>
          <w:rFonts w:ascii="Arial" w:hAnsi="Arial" w:cs="Arial"/>
          <w:sz w:val="22"/>
        </w:rPr>
        <w:t xml:space="preserve">Detailed scheduling of stories for the present </w:t>
      </w:r>
      <w:r>
        <w:rPr>
          <w:rFonts w:ascii="Arial" w:hAnsi="Arial" w:cs="Arial"/>
          <w:sz w:val="22"/>
        </w:rPr>
        <w:t>Iteration</w:t>
      </w:r>
      <w:r w:rsidRPr="00905923">
        <w:rPr>
          <w:rFonts w:ascii="Arial" w:hAnsi="Arial" w:cs="Arial"/>
          <w:sz w:val="22"/>
        </w:rPr>
        <w:t xml:space="preserve">. </w:t>
      </w:r>
      <w:r w:rsidR="006D67E8">
        <w:rPr>
          <w:rFonts w:ascii="Arial" w:hAnsi="Arial" w:cs="Arial"/>
          <w:sz w:val="22"/>
        </w:rPr>
        <w:t xml:space="preserve"> Stories are presented by the Product Owner and discussed by the team.  Estimates are reviewed.  </w:t>
      </w:r>
      <w:r w:rsidRPr="00905923">
        <w:rPr>
          <w:rFonts w:ascii="Arial" w:hAnsi="Arial" w:cs="Arial"/>
          <w:sz w:val="22"/>
        </w:rPr>
        <w:t xml:space="preserve">May also include task planning by the team. </w:t>
      </w:r>
      <w:r w:rsidR="006D67E8">
        <w:rPr>
          <w:rFonts w:ascii="Arial" w:hAnsi="Arial" w:cs="Arial"/>
          <w:sz w:val="22"/>
        </w:rPr>
        <w:t xml:space="preserve"> </w:t>
      </w:r>
      <w:r w:rsidRPr="00905923">
        <w:rPr>
          <w:rFonts w:ascii="Arial" w:hAnsi="Arial" w:cs="Arial"/>
          <w:sz w:val="22"/>
        </w:rPr>
        <w:t>Concludes w</w:t>
      </w:r>
      <w:r w:rsidR="006D67E8">
        <w:rPr>
          <w:rFonts w:ascii="Arial" w:hAnsi="Arial" w:cs="Arial"/>
          <w:sz w:val="22"/>
        </w:rPr>
        <w:t xml:space="preserve">ith agreement from the team </w:t>
      </w:r>
      <w:r w:rsidRPr="00905923">
        <w:rPr>
          <w:rFonts w:ascii="Arial" w:hAnsi="Arial" w:cs="Arial"/>
          <w:sz w:val="22"/>
        </w:rPr>
        <w:t xml:space="preserve">on the work to be done in this </w:t>
      </w:r>
      <w:r>
        <w:rPr>
          <w:rFonts w:ascii="Arial" w:hAnsi="Arial" w:cs="Arial"/>
          <w:sz w:val="22"/>
        </w:rPr>
        <w:t>Iteration</w:t>
      </w:r>
      <w:r w:rsidRPr="00905923">
        <w:rPr>
          <w:rFonts w:ascii="Arial" w:hAnsi="Arial" w:cs="Arial"/>
          <w:sz w:val="22"/>
        </w:rPr>
        <w:t>.</w:t>
      </w:r>
      <w:del w:id="27" w:author="Thought Worker" w:date="2010-03-04T16:14:00Z">
        <w:r w:rsidRPr="00905923" w:rsidDel="009807F7">
          <w:rPr>
            <w:rFonts w:ascii="Arial" w:hAnsi="Arial" w:cs="Arial"/>
            <w:sz w:val="22"/>
          </w:rPr>
          <w:delText xml:space="preserve"> </w:delText>
        </w:r>
      </w:del>
    </w:p>
    <w:p w14:paraId="062A23A2" w14:textId="77777777" w:rsidR="006D67E8" w:rsidRDefault="006D67E8" w:rsidP="00A438FB">
      <w:pPr>
        <w:widowControl w:val="0"/>
        <w:autoSpaceDE w:val="0"/>
        <w:autoSpaceDN w:val="0"/>
        <w:adjustRightInd w:val="0"/>
        <w:spacing w:after="80" w:line="380" w:lineRule="atLeast"/>
        <w:rPr>
          <w:rFonts w:ascii="Arial" w:hAnsi="Arial" w:cs="Arial"/>
          <w:sz w:val="22"/>
        </w:rPr>
      </w:pPr>
    </w:p>
    <w:p w14:paraId="19A5A079" w14:textId="77777777" w:rsidR="00A438FB" w:rsidRDefault="00A438FB" w:rsidP="00A438FB">
      <w:pPr>
        <w:widowControl w:val="0"/>
        <w:numPr>
          <w:ins w:id="28" w:author="Thought Worker" w:date="2010-03-04T16:14:00Z"/>
        </w:numPr>
        <w:autoSpaceDE w:val="0"/>
        <w:autoSpaceDN w:val="0"/>
        <w:adjustRightInd w:val="0"/>
        <w:spacing w:after="80" w:line="380" w:lineRule="atLeast"/>
        <w:rPr>
          <w:ins w:id="29" w:author="Thought Worker" w:date="2010-03-04T16:14:00Z"/>
          <w:rFonts w:ascii="Arial" w:hAnsi="Arial" w:cs="Arial"/>
          <w:b/>
          <w:bCs/>
          <w:color w:val="123463"/>
          <w:sz w:val="22"/>
          <w:szCs w:val="28"/>
        </w:rPr>
      </w:pPr>
    </w:p>
    <w:p w14:paraId="7B1CD49E" w14:textId="77777777" w:rsidR="00A438FB" w:rsidRPr="00905923" w:rsidRDefault="00A438FB" w:rsidP="0080447B">
      <w:pPr>
        <w:pStyle w:val="Heading1"/>
      </w:pPr>
      <w:bookmarkStart w:id="30" w:name="_Toc191440494"/>
      <w:r w:rsidRPr="00905923">
        <w:t>Master Story List</w:t>
      </w:r>
      <w:r>
        <w:t xml:space="preserve"> (aka Product Backlog)</w:t>
      </w:r>
      <w:bookmarkEnd w:id="30"/>
    </w:p>
    <w:p w14:paraId="1C15AD42"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r>
        <w:rPr>
          <w:rFonts w:ascii="Arial" w:hAnsi="Arial" w:cs="Arial"/>
          <w:sz w:val="22"/>
        </w:rPr>
        <w:t xml:space="preserve">The Master Story list (Product Backlog) holds the stories for the project.  As new stories are discovered, they are placed on the list and marked with the Release it is felt they should best be handled.  </w:t>
      </w:r>
    </w:p>
    <w:p w14:paraId="06A47A32" w14:textId="77777777" w:rsidR="00A438FB" w:rsidRPr="00905923" w:rsidRDefault="00A438FB" w:rsidP="0080447B">
      <w:pPr>
        <w:pStyle w:val="Heading1"/>
      </w:pPr>
      <w:bookmarkStart w:id="31" w:name="_Toc191440495"/>
      <w:r w:rsidRPr="00905923">
        <w:t>Narrative</w:t>
      </w:r>
      <w:bookmarkEnd w:id="31"/>
    </w:p>
    <w:p w14:paraId="6EF092FF" w14:textId="6EE54123"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Add</w:t>
      </w:r>
      <w:r w:rsidR="006D67E8">
        <w:rPr>
          <w:rFonts w:ascii="Arial" w:hAnsi="Arial" w:cs="Arial"/>
          <w:sz w:val="22"/>
        </w:rPr>
        <w:t xml:space="preserve">itional information appended to or written on </w:t>
      </w:r>
      <w:r w:rsidRPr="00905923">
        <w:rPr>
          <w:rFonts w:ascii="Arial" w:hAnsi="Arial" w:cs="Arial"/>
          <w:sz w:val="22"/>
        </w:rPr>
        <w:t xml:space="preserve">a </w:t>
      </w:r>
      <w:r w:rsidR="006D67E8">
        <w:rPr>
          <w:rFonts w:ascii="Arial" w:hAnsi="Arial" w:cs="Arial"/>
          <w:sz w:val="22"/>
        </w:rPr>
        <w:t>S</w:t>
      </w:r>
      <w:r w:rsidRPr="00905923">
        <w:rPr>
          <w:rFonts w:ascii="Arial" w:hAnsi="Arial" w:cs="Arial"/>
          <w:sz w:val="22"/>
        </w:rPr>
        <w:t>tory</w:t>
      </w:r>
      <w:r w:rsidR="006D67E8">
        <w:rPr>
          <w:rFonts w:ascii="Arial" w:hAnsi="Arial" w:cs="Arial"/>
          <w:sz w:val="22"/>
        </w:rPr>
        <w:t xml:space="preserve"> that </w:t>
      </w:r>
      <w:r w:rsidRPr="00905923">
        <w:rPr>
          <w:rFonts w:ascii="Arial" w:hAnsi="Arial" w:cs="Arial"/>
          <w:sz w:val="22"/>
        </w:rPr>
        <w:t xml:space="preserve">provides much more detail than the </w:t>
      </w:r>
      <w:r w:rsidR="006D67E8">
        <w:rPr>
          <w:rFonts w:ascii="Arial" w:hAnsi="Arial" w:cs="Arial"/>
          <w:sz w:val="22"/>
        </w:rPr>
        <w:t>S</w:t>
      </w:r>
      <w:r w:rsidRPr="00905923">
        <w:rPr>
          <w:rFonts w:ascii="Arial" w:hAnsi="Arial" w:cs="Arial"/>
          <w:sz w:val="22"/>
        </w:rPr>
        <w:t xml:space="preserve">tory itself. </w:t>
      </w:r>
      <w:ins w:id="32" w:author="Thought Worker" w:date="2010-03-04T16:16:00Z">
        <w:r>
          <w:rPr>
            <w:rFonts w:ascii="Arial" w:hAnsi="Arial" w:cs="Arial"/>
            <w:sz w:val="22"/>
          </w:rPr>
          <w:t>It is created</w:t>
        </w:r>
      </w:ins>
      <w:r w:rsidR="006D67E8">
        <w:rPr>
          <w:rFonts w:ascii="Arial" w:hAnsi="Arial" w:cs="Arial"/>
          <w:sz w:val="22"/>
        </w:rPr>
        <w:t xml:space="preserve"> by the Product Owner</w:t>
      </w:r>
      <w:ins w:id="33" w:author="Thought Worker" w:date="2010-03-04T16:16:00Z">
        <w:r>
          <w:rPr>
            <w:rFonts w:ascii="Arial" w:hAnsi="Arial" w:cs="Arial"/>
            <w:sz w:val="22"/>
          </w:rPr>
          <w:t xml:space="preserve"> </w:t>
        </w:r>
      </w:ins>
      <w:r w:rsidR="0080447B">
        <w:rPr>
          <w:rFonts w:ascii="Arial" w:hAnsi="Arial" w:cs="Arial"/>
          <w:sz w:val="22"/>
        </w:rPr>
        <w:t xml:space="preserve">or BA </w:t>
      </w:r>
      <w:ins w:id="34" w:author="Thought Worker" w:date="2010-03-04T16:16:00Z">
        <w:r>
          <w:rPr>
            <w:rFonts w:ascii="Arial" w:hAnsi="Arial" w:cs="Arial"/>
            <w:sz w:val="22"/>
          </w:rPr>
          <w:t xml:space="preserve">and reviewed within the team before development work begins, but can be updated as implementation decisions are made. </w:t>
        </w:r>
      </w:ins>
      <w:r w:rsidRPr="00905923">
        <w:rPr>
          <w:rFonts w:ascii="Arial" w:hAnsi="Arial" w:cs="Arial"/>
          <w:sz w:val="22"/>
        </w:rPr>
        <w:t>The following can be included in a narrative. Note that some attributes are mandatory:</w:t>
      </w:r>
    </w:p>
    <w:p w14:paraId="1E4441BE" w14:textId="77777777" w:rsidR="00A438FB" w:rsidRPr="00905923" w:rsidRDefault="00A438FB" w:rsidP="00A438FB">
      <w:pPr>
        <w:widowControl w:val="0"/>
        <w:numPr>
          <w:ilvl w:val="0"/>
          <w:numId w:val="3"/>
        </w:numPr>
        <w:tabs>
          <w:tab w:val="left" w:pos="220"/>
          <w:tab w:val="left" w:pos="720"/>
        </w:tabs>
        <w:autoSpaceDE w:val="0"/>
        <w:autoSpaceDN w:val="0"/>
        <w:adjustRightInd w:val="0"/>
        <w:spacing w:line="380" w:lineRule="atLeast"/>
        <w:ind w:left="720" w:hanging="720"/>
        <w:rPr>
          <w:rFonts w:ascii="Arial" w:hAnsi="Arial" w:cs="Arial"/>
          <w:sz w:val="22"/>
        </w:rPr>
      </w:pPr>
      <w:r w:rsidRPr="00905923">
        <w:rPr>
          <w:rFonts w:ascii="Arial" w:hAnsi="Arial" w:cs="Arial"/>
          <w:sz w:val="22"/>
        </w:rPr>
        <w:t>Acceptance Criteria (Mandatory)</w:t>
      </w:r>
    </w:p>
    <w:p w14:paraId="3B9AC84D" w14:textId="77777777" w:rsidR="00A438FB" w:rsidRPr="00905923" w:rsidRDefault="00A438FB" w:rsidP="00A438FB">
      <w:pPr>
        <w:widowControl w:val="0"/>
        <w:numPr>
          <w:ilvl w:val="0"/>
          <w:numId w:val="3"/>
        </w:numPr>
        <w:tabs>
          <w:tab w:val="left" w:pos="220"/>
          <w:tab w:val="left" w:pos="720"/>
        </w:tabs>
        <w:autoSpaceDE w:val="0"/>
        <w:autoSpaceDN w:val="0"/>
        <w:adjustRightInd w:val="0"/>
        <w:spacing w:line="380" w:lineRule="atLeast"/>
        <w:ind w:left="720" w:hanging="720"/>
        <w:rPr>
          <w:rFonts w:ascii="Arial" w:hAnsi="Arial" w:cs="Arial"/>
          <w:sz w:val="22"/>
        </w:rPr>
      </w:pPr>
      <w:r w:rsidRPr="00905923">
        <w:rPr>
          <w:rFonts w:ascii="Arial" w:hAnsi="Arial" w:cs="Arial"/>
          <w:sz w:val="22"/>
        </w:rPr>
        <w:t>Items out of scope</w:t>
      </w:r>
    </w:p>
    <w:p w14:paraId="3C03073E" w14:textId="77777777" w:rsidR="00A438FB" w:rsidRPr="00905923" w:rsidRDefault="00A438FB" w:rsidP="00A438FB">
      <w:pPr>
        <w:widowControl w:val="0"/>
        <w:numPr>
          <w:ilvl w:val="0"/>
          <w:numId w:val="3"/>
        </w:numPr>
        <w:tabs>
          <w:tab w:val="left" w:pos="220"/>
          <w:tab w:val="left" w:pos="720"/>
        </w:tabs>
        <w:autoSpaceDE w:val="0"/>
        <w:autoSpaceDN w:val="0"/>
        <w:adjustRightInd w:val="0"/>
        <w:spacing w:line="380" w:lineRule="atLeast"/>
        <w:ind w:left="720" w:hanging="720"/>
        <w:rPr>
          <w:rFonts w:ascii="Arial" w:hAnsi="Arial" w:cs="Arial"/>
          <w:sz w:val="22"/>
        </w:rPr>
      </w:pPr>
      <w:r w:rsidRPr="00905923">
        <w:rPr>
          <w:rFonts w:ascii="Arial" w:hAnsi="Arial" w:cs="Arial"/>
          <w:sz w:val="22"/>
        </w:rPr>
        <w:t>Process Flows</w:t>
      </w:r>
    </w:p>
    <w:p w14:paraId="5B39A41F" w14:textId="77777777" w:rsidR="00A438FB" w:rsidRPr="00905923" w:rsidRDefault="00A438FB" w:rsidP="00A438FB">
      <w:pPr>
        <w:widowControl w:val="0"/>
        <w:numPr>
          <w:ilvl w:val="0"/>
          <w:numId w:val="3"/>
        </w:numPr>
        <w:tabs>
          <w:tab w:val="left" w:pos="220"/>
          <w:tab w:val="left" w:pos="720"/>
        </w:tabs>
        <w:autoSpaceDE w:val="0"/>
        <w:autoSpaceDN w:val="0"/>
        <w:adjustRightInd w:val="0"/>
        <w:spacing w:line="380" w:lineRule="atLeast"/>
        <w:ind w:left="720" w:hanging="720"/>
        <w:rPr>
          <w:rFonts w:ascii="Arial" w:hAnsi="Arial" w:cs="Arial"/>
          <w:sz w:val="22"/>
        </w:rPr>
      </w:pPr>
      <w:r w:rsidRPr="00905923">
        <w:rPr>
          <w:rFonts w:ascii="Arial" w:hAnsi="Arial" w:cs="Arial"/>
          <w:sz w:val="22"/>
        </w:rPr>
        <w:t>Estimate (Mandatory)</w:t>
      </w:r>
    </w:p>
    <w:p w14:paraId="4D5A27DB" w14:textId="77777777" w:rsidR="00A438FB" w:rsidRPr="00905923" w:rsidRDefault="00A438FB" w:rsidP="00A438FB">
      <w:pPr>
        <w:widowControl w:val="0"/>
        <w:numPr>
          <w:ilvl w:val="0"/>
          <w:numId w:val="3"/>
        </w:numPr>
        <w:tabs>
          <w:tab w:val="left" w:pos="220"/>
          <w:tab w:val="left" w:pos="720"/>
        </w:tabs>
        <w:autoSpaceDE w:val="0"/>
        <w:autoSpaceDN w:val="0"/>
        <w:adjustRightInd w:val="0"/>
        <w:spacing w:line="380" w:lineRule="atLeast"/>
        <w:ind w:left="720" w:hanging="720"/>
        <w:rPr>
          <w:rFonts w:ascii="Arial" w:hAnsi="Arial" w:cs="Arial"/>
          <w:sz w:val="22"/>
        </w:rPr>
      </w:pPr>
      <w:r w:rsidRPr="00905923">
        <w:rPr>
          <w:rFonts w:ascii="Arial" w:hAnsi="Arial" w:cs="Arial"/>
          <w:sz w:val="22"/>
        </w:rPr>
        <w:t>Data Migration</w:t>
      </w:r>
    </w:p>
    <w:p w14:paraId="16B7DA4C" w14:textId="77777777" w:rsidR="00A438FB" w:rsidRPr="00905923" w:rsidRDefault="00A438FB" w:rsidP="00A438FB">
      <w:pPr>
        <w:widowControl w:val="0"/>
        <w:numPr>
          <w:ilvl w:val="0"/>
          <w:numId w:val="3"/>
        </w:numPr>
        <w:tabs>
          <w:tab w:val="left" w:pos="220"/>
          <w:tab w:val="left" w:pos="720"/>
        </w:tabs>
        <w:autoSpaceDE w:val="0"/>
        <w:autoSpaceDN w:val="0"/>
        <w:adjustRightInd w:val="0"/>
        <w:spacing w:line="380" w:lineRule="atLeast"/>
        <w:ind w:left="720" w:hanging="720"/>
        <w:rPr>
          <w:rFonts w:ascii="Arial" w:hAnsi="Arial" w:cs="Arial"/>
          <w:sz w:val="22"/>
        </w:rPr>
      </w:pPr>
      <w:r w:rsidRPr="00905923">
        <w:rPr>
          <w:rFonts w:ascii="Arial" w:hAnsi="Arial" w:cs="Arial"/>
          <w:sz w:val="22"/>
        </w:rPr>
        <w:t>Non-functional requirements</w:t>
      </w:r>
    </w:p>
    <w:p w14:paraId="263E5201" w14:textId="77777777" w:rsidR="00A438FB" w:rsidRDefault="00A438FB" w:rsidP="00A438FB">
      <w:pPr>
        <w:widowControl w:val="0"/>
        <w:numPr>
          <w:ilvl w:val="0"/>
          <w:numId w:val="3"/>
        </w:numPr>
        <w:tabs>
          <w:tab w:val="left" w:pos="220"/>
          <w:tab w:val="left" w:pos="720"/>
        </w:tabs>
        <w:autoSpaceDE w:val="0"/>
        <w:autoSpaceDN w:val="0"/>
        <w:adjustRightInd w:val="0"/>
        <w:spacing w:line="380" w:lineRule="atLeast"/>
        <w:ind w:left="720" w:hanging="720"/>
        <w:rPr>
          <w:rFonts w:ascii="Arial" w:hAnsi="Arial" w:cs="Arial"/>
          <w:sz w:val="22"/>
        </w:rPr>
      </w:pPr>
      <w:r w:rsidRPr="00905923">
        <w:rPr>
          <w:rFonts w:ascii="Arial" w:hAnsi="Arial" w:cs="Arial"/>
          <w:sz w:val="22"/>
        </w:rPr>
        <w:t>Screen shots or other visual depictions</w:t>
      </w:r>
    </w:p>
    <w:p w14:paraId="3FDCB346" w14:textId="77777777" w:rsidR="00A438FB" w:rsidRPr="00905923" w:rsidRDefault="00A438FB" w:rsidP="00A438FB">
      <w:pPr>
        <w:widowControl w:val="0"/>
        <w:numPr>
          <w:ilvl w:val="0"/>
          <w:numId w:val="3"/>
          <w:ins w:id="35" w:author="Thought Worker" w:date="2010-03-04T16:16:00Z"/>
        </w:numPr>
        <w:tabs>
          <w:tab w:val="left" w:pos="220"/>
          <w:tab w:val="left" w:pos="720"/>
        </w:tabs>
        <w:autoSpaceDE w:val="0"/>
        <w:autoSpaceDN w:val="0"/>
        <w:adjustRightInd w:val="0"/>
        <w:spacing w:line="380" w:lineRule="atLeast"/>
        <w:ind w:left="720" w:hanging="720"/>
        <w:rPr>
          <w:ins w:id="36" w:author="Thought Worker" w:date="2010-03-04T16:16:00Z"/>
          <w:rFonts w:ascii="Arial" w:hAnsi="Arial" w:cs="Arial"/>
          <w:sz w:val="22"/>
        </w:rPr>
      </w:pPr>
      <w:ins w:id="37" w:author="Thought Worker" w:date="2010-03-04T16:16:00Z">
        <w:r>
          <w:rPr>
            <w:rFonts w:ascii="Arial" w:hAnsi="Arial" w:cs="Arial"/>
            <w:sz w:val="22"/>
          </w:rPr>
          <w:t>Notes and references to existing documentation.</w:t>
        </w:r>
      </w:ins>
    </w:p>
    <w:p w14:paraId="10D66624" w14:textId="77777777" w:rsidR="00A438FB" w:rsidRDefault="00A438FB" w:rsidP="00A438FB">
      <w:pPr>
        <w:widowControl w:val="0"/>
        <w:numPr>
          <w:ins w:id="38" w:author="Thought Worker" w:date="2010-03-04T16:19:00Z"/>
        </w:numPr>
        <w:autoSpaceDE w:val="0"/>
        <w:autoSpaceDN w:val="0"/>
        <w:adjustRightInd w:val="0"/>
        <w:spacing w:after="80" w:line="380" w:lineRule="atLeast"/>
        <w:rPr>
          <w:ins w:id="39" w:author="Thought Worker" w:date="2010-03-04T16:19:00Z"/>
          <w:rFonts w:ascii="Arial" w:hAnsi="Arial" w:cs="Arial"/>
          <w:b/>
          <w:bCs/>
          <w:color w:val="387C1A"/>
          <w:sz w:val="22"/>
          <w:szCs w:val="32"/>
        </w:rPr>
      </w:pPr>
    </w:p>
    <w:p w14:paraId="0C19212A" w14:textId="77777777" w:rsidR="00A438FB" w:rsidRPr="00905923" w:rsidRDefault="00A438FB" w:rsidP="0080447B">
      <w:pPr>
        <w:pStyle w:val="Heading1"/>
        <w:numPr>
          <w:ins w:id="40" w:author="Thought Worker" w:date="2010-03-04T16:20:00Z"/>
        </w:numPr>
        <w:rPr>
          <w:ins w:id="41" w:author="Thought Worker" w:date="2010-03-04T16:20:00Z"/>
        </w:rPr>
      </w:pPr>
      <w:bookmarkStart w:id="42" w:name="_Toc191440496"/>
      <w:ins w:id="43" w:author="Thought Worker" w:date="2010-03-04T16:20:00Z">
        <w:r>
          <w:t>Non-Story Work</w:t>
        </w:r>
        <w:bookmarkEnd w:id="42"/>
      </w:ins>
    </w:p>
    <w:p w14:paraId="3B19F092" w14:textId="6C00C789" w:rsidR="00A438FB" w:rsidRDefault="00A438FB" w:rsidP="00A438FB">
      <w:pPr>
        <w:widowControl w:val="0"/>
        <w:autoSpaceDE w:val="0"/>
        <w:autoSpaceDN w:val="0"/>
        <w:adjustRightInd w:val="0"/>
        <w:spacing w:after="80" w:line="380" w:lineRule="atLeast"/>
        <w:rPr>
          <w:ins w:id="44" w:author="Thought Worker" w:date="2010-03-04T16:20:00Z"/>
          <w:rFonts w:ascii="Arial" w:hAnsi="Arial" w:cs="Arial"/>
          <w:sz w:val="22"/>
        </w:rPr>
      </w:pPr>
      <w:ins w:id="45" w:author="Thought Worker" w:date="2010-03-04T16:20:00Z">
        <w:r>
          <w:rPr>
            <w:rFonts w:ascii="Arial" w:hAnsi="Arial" w:cs="Arial"/>
            <w:sz w:val="22"/>
          </w:rPr>
          <w:t xml:space="preserve">Any work done by the team that is not specifically focused on meeting a </w:t>
        </w:r>
      </w:ins>
      <w:r w:rsidR="006D67E8">
        <w:rPr>
          <w:rFonts w:ascii="Arial" w:hAnsi="Arial" w:cs="Arial"/>
          <w:sz w:val="22"/>
        </w:rPr>
        <w:t>business</w:t>
      </w:r>
      <w:ins w:id="46" w:author="Thought Worker" w:date="2010-03-04T16:20:00Z">
        <w:r>
          <w:rPr>
            <w:rFonts w:ascii="Arial" w:hAnsi="Arial" w:cs="Arial"/>
            <w:sz w:val="22"/>
          </w:rPr>
          <w:t xml:space="preserve"> need is non-story work. This work is planned and tracked </w:t>
        </w:r>
      </w:ins>
      <w:ins w:id="47" w:author="Thought Worker" w:date="2010-03-04T16:21:00Z">
        <w:r>
          <w:rPr>
            <w:rFonts w:ascii="Arial" w:hAnsi="Arial" w:cs="Arial"/>
            <w:sz w:val="22"/>
          </w:rPr>
          <w:t xml:space="preserve">separately from stories to ensure clear identification and delineation of </w:t>
        </w:r>
      </w:ins>
      <w:r w:rsidR="006D67E8">
        <w:rPr>
          <w:rFonts w:ascii="Arial" w:hAnsi="Arial" w:cs="Arial"/>
          <w:sz w:val="22"/>
        </w:rPr>
        <w:t>business</w:t>
      </w:r>
      <w:ins w:id="48" w:author="Thought Worker" w:date="2010-03-04T16:21:00Z">
        <w:r>
          <w:rPr>
            <w:rFonts w:ascii="Arial" w:hAnsi="Arial" w:cs="Arial"/>
            <w:sz w:val="22"/>
          </w:rPr>
          <w:t xml:space="preserve">-facing scope. </w:t>
        </w:r>
      </w:ins>
      <w:r w:rsidR="0080447B">
        <w:rPr>
          <w:rFonts w:ascii="Arial" w:hAnsi="Arial" w:cs="Arial"/>
          <w:sz w:val="22"/>
        </w:rPr>
        <w:t>This can include documentation, training, UAT, etc.</w:t>
      </w:r>
    </w:p>
    <w:p w14:paraId="6D2EE03C" w14:textId="77777777" w:rsidR="0032047D" w:rsidRDefault="0032047D" w:rsidP="00A438FB">
      <w:pPr>
        <w:widowControl w:val="0"/>
        <w:autoSpaceDE w:val="0"/>
        <w:autoSpaceDN w:val="0"/>
        <w:adjustRightInd w:val="0"/>
        <w:spacing w:after="80" w:line="380" w:lineRule="atLeast"/>
        <w:rPr>
          <w:rFonts w:ascii="Arial" w:hAnsi="Arial" w:cs="Arial"/>
          <w:b/>
          <w:bCs/>
          <w:color w:val="387C1A"/>
          <w:sz w:val="22"/>
          <w:szCs w:val="32"/>
        </w:rPr>
      </w:pPr>
    </w:p>
    <w:p w14:paraId="3A5D5DC6" w14:textId="77777777" w:rsidR="00A438FB" w:rsidRPr="00905923" w:rsidRDefault="00A438FB" w:rsidP="0080447B">
      <w:pPr>
        <w:pStyle w:val="Heading1"/>
      </w:pPr>
      <w:bookmarkStart w:id="49" w:name="_Toc191440497"/>
      <w:r w:rsidRPr="00905923">
        <w:t>Pairing (or pair programming)</w:t>
      </w:r>
      <w:bookmarkEnd w:id="49"/>
    </w:p>
    <w:p w14:paraId="2AE35810" w14:textId="45651512"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 xml:space="preserve">A software development technique in which two programmers work together </w:t>
      </w:r>
      <w:r w:rsidR="0080447B">
        <w:rPr>
          <w:rFonts w:ascii="Arial" w:hAnsi="Arial" w:cs="Arial"/>
          <w:sz w:val="22"/>
        </w:rPr>
        <w:t xml:space="preserve">on a story or defect </w:t>
      </w:r>
      <w:r w:rsidRPr="00905923">
        <w:rPr>
          <w:rFonts w:ascii="Arial" w:hAnsi="Arial" w:cs="Arial"/>
          <w:sz w:val="22"/>
        </w:rPr>
        <w:t xml:space="preserve">at one </w:t>
      </w:r>
      <w:proofErr w:type="gramStart"/>
      <w:r w:rsidRPr="00905923">
        <w:rPr>
          <w:rFonts w:ascii="Arial" w:hAnsi="Arial" w:cs="Arial"/>
          <w:sz w:val="22"/>
        </w:rPr>
        <w:t>work station</w:t>
      </w:r>
      <w:proofErr w:type="gramEnd"/>
      <w:r w:rsidRPr="00905923">
        <w:rPr>
          <w:rFonts w:ascii="Arial" w:hAnsi="Arial" w:cs="Arial"/>
          <w:sz w:val="22"/>
        </w:rPr>
        <w:t>. One types in code while the other reviews each line of code as it is typed in.</w:t>
      </w:r>
      <w:r w:rsidR="0080447B">
        <w:rPr>
          <w:rFonts w:ascii="Arial" w:hAnsi="Arial" w:cs="Arial"/>
          <w:sz w:val="22"/>
        </w:rPr>
        <w:t xml:space="preserve">  They regularly switch between driver and observer.</w:t>
      </w:r>
    </w:p>
    <w:p w14:paraId="6EB61D33" w14:textId="77777777" w:rsidR="00A438FB" w:rsidRPr="00905923" w:rsidRDefault="00A438FB" w:rsidP="0080447B">
      <w:pPr>
        <w:pStyle w:val="Heading1"/>
      </w:pPr>
      <w:bookmarkStart w:id="50" w:name="_Toc191440498"/>
      <w:r w:rsidRPr="00905923">
        <w:t>Product Backlog</w:t>
      </w:r>
      <w:bookmarkEnd w:id="50"/>
      <w:r w:rsidRPr="00905923">
        <w:t xml:space="preserve"> </w:t>
      </w:r>
    </w:p>
    <w:p w14:paraId="5B8B20FE" w14:textId="77777777" w:rsidR="00A438FB"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See “Master Story List”.</w:t>
      </w:r>
    </w:p>
    <w:p w14:paraId="7BF5B2A8" w14:textId="2B03C624" w:rsidR="00142BEE" w:rsidRDefault="00142BEE" w:rsidP="00142BEE">
      <w:pPr>
        <w:pStyle w:val="Heading1"/>
      </w:pPr>
      <w:bookmarkStart w:id="51" w:name="_Toc191440499"/>
      <w:r>
        <w:t>Re-design</w:t>
      </w:r>
      <w:bookmarkEnd w:id="51"/>
    </w:p>
    <w:p w14:paraId="68712FDB" w14:textId="4AD52D5E" w:rsidR="00142BEE" w:rsidRPr="00142BEE" w:rsidRDefault="00142BEE" w:rsidP="00142BEE">
      <w:pPr>
        <w:widowControl w:val="0"/>
        <w:autoSpaceDE w:val="0"/>
        <w:autoSpaceDN w:val="0"/>
        <w:adjustRightInd w:val="0"/>
        <w:spacing w:after="240" w:line="380" w:lineRule="atLeast"/>
        <w:rPr>
          <w:rFonts w:ascii="Arial" w:hAnsi="Arial" w:cs="Arial"/>
          <w:sz w:val="22"/>
        </w:rPr>
      </w:pPr>
      <w:proofErr w:type="gramStart"/>
      <w:r w:rsidRPr="00142BEE">
        <w:rPr>
          <w:rFonts w:ascii="Arial" w:hAnsi="Arial" w:cs="Arial"/>
          <w:sz w:val="22"/>
        </w:rPr>
        <w:t>The process of re-working parts of the code to allow for smoother implementation or to support new functionality.</w:t>
      </w:r>
      <w:proofErr w:type="gramEnd"/>
      <w:r w:rsidRPr="00142BEE">
        <w:rPr>
          <w:rFonts w:ascii="Arial" w:hAnsi="Arial" w:cs="Arial"/>
          <w:sz w:val="22"/>
        </w:rPr>
        <w:t xml:space="preserve">  </w:t>
      </w:r>
      <w:r>
        <w:rPr>
          <w:rFonts w:ascii="Arial" w:hAnsi="Arial" w:cs="Arial"/>
          <w:sz w:val="22"/>
        </w:rPr>
        <w:t>Re-design typically requires design and discussions with team members to plan the best time for this work.</w:t>
      </w:r>
    </w:p>
    <w:p w14:paraId="037D86AB" w14:textId="77777777" w:rsidR="00A438FB" w:rsidRPr="00905923" w:rsidRDefault="00A438FB" w:rsidP="0080447B">
      <w:pPr>
        <w:pStyle w:val="Heading1"/>
      </w:pPr>
      <w:bookmarkStart w:id="52" w:name="_Toc191440500"/>
      <w:r w:rsidRPr="00905923">
        <w:t>Re-factoring</w:t>
      </w:r>
      <w:bookmarkEnd w:id="52"/>
    </w:p>
    <w:p w14:paraId="01A41229" w14:textId="51E631DF" w:rsidR="00A438FB" w:rsidRPr="00142BEE" w:rsidRDefault="00A438FB" w:rsidP="00A438FB">
      <w:pPr>
        <w:widowControl w:val="0"/>
        <w:autoSpaceDE w:val="0"/>
        <w:autoSpaceDN w:val="0"/>
        <w:adjustRightInd w:val="0"/>
        <w:spacing w:after="240" w:line="380" w:lineRule="atLeast"/>
        <w:rPr>
          <w:rFonts w:ascii="Arial" w:hAnsi="Arial" w:cs="Arial"/>
          <w:b/>
          <w:sz w:val="22"/>
        </w:rPr>
      </w:pPr>
      <w:r w:rsidRPr="00905923">
        <w:rPr>
          <w:rFonts w:ascii="Arial" w:hAnsi="Arial" w:cs="Arial"/>
          <w:sz w:val="22"/>
        </w:rPr>
        <w:t>The process of changing a software system in such a way that it does not alter the external behavior of the code yet improves its internal structure.</w:t>
      </w:r>
      <w:r w:rsidR="0080447B">
        <w:rPr>
          <w:rFonts w:ascii="Arial" w:hAnsi="Arial" w:cs="Arial"/>
          <w:sz w:val="22"/>
        </w:rPr>
        <w:t xml:space="preserve">  Refactoring should be </w:t>
      </w:r>
      <w:proofErr w:type="gramStart"/>
      <w:r w:rsidR="0080447B">
        <w:rPr>
          <w:rFonts w:ascii="Arial" w:hAnsi="Arial" w:cs="Arial"/>
          <w:sz w:val="22"/>
        </w:rPr>
        <w:t>a</w:t>
      </w:r>
      <w:proofErr w:type="gramEnd"/>
      <w:r w:rsidR="0080447B">
        <w:rPr>
          <w:rFonts w:ascii="Arial" w:hAnsi="Arial" w:cs="Arial"/>
          <w:sz w:val="22"/>
        </w:rPr>
        <w:t xml:space="preserve"> integral part of developing stories and should not alter the story estimate.  </w:t>
      </w:r>
      <w:r w:rsidR="0080447B" w:rsidRPr="00142BEE">
        <w:rPr>
          <w:rFonts w:ascii="Arial" w:hAnsi="Arial" w:cs="Arial"/>
          <w:b/>
          <w:sz w:val="22"/>
        </w:rPr>
        <w:t>See Redesign.</w:t>
      </w:r>
    </w:p>
    <w:p w14:paraId="0E595FAD" w14:textId="77777777" w:rsidR="00A438FB" w:rsidRPr="00905923" w:rsidRDefault="00A438FB" w:rsidP="00142BEE">
      <w:pPr>
        <w:pStyle w:val="Heading1"/>
      </w:pPr>
      <w:bookmarkStart w:id="53" w:name="_Toc191440501"/>
      <w:r w:rsidRPr="00905923">
        <w:t>Release</w:t>
      </w:r>
      <w:bookmarkEnd w:id="53"/>
    </w:p>
    <w:p w14:paraId="15B82CD8" w14:textId="6F3A4444" w:rsidR="00A438FB" w:rsidRPr="00905923" w:rsidRDefault="00232DB4" w:rsidP="00A438FB">
      <w:pPr>
        <w:widowControl w:val="0"/>
        <w:autoSpaceDE w:val="0"/>
        <w:autoSpaceDN w:val="0"/>
        <w:adjustRightInd w:val="0"/>
        <w:spacing w:after="240" w:line="380" w:lineRule="atLeast"/>
        <w:rPr>
          <w:rFonts w:ascii="Arial" w:hAnsi="Arial" w:cs="Arial"/>
          <w:sz w:val="22"/>
        </w:rPr>
      </w:pPr>
      <w:r>
        <w:rPr>
          <w:rFonts w:ascii="Arial" w:hAnsi="Arial" w:cs="Arial"/>
          <w:sz w:val="22"/>
        </w:rPr>
        <w:t xml:space="preserve">A set of </w:t>
      </w:r>
      <w:r w:rsidR="000A0E38">
        <w:rPr>
          <w:rFonts w:ascii="Arial" w:hAnsi="Arial" w:cs="Arial"/>
          <w:sz w:val="22"/>
        </w:rPr>
        <w:t xml:space="preserve">developed and tested </w:t>
      </w:r>
      <w:r>
        <w:rPr>
          <w:rFonts w:ascii="Arial" w:hAnsi="Arial" w:cs="Arial"/>
          <w:sz w:val="22"/>
        </w:rPr>
        <w:t xml:space="preserve">features </w:t>
      </w:r>
      <w:r w:rsidR="000A0E38">
        <w:rPr>
          <w:rFonts w:ascii="Arial" w:hAnsi="Arial" w:cs="Arial"/>
          <w:sz w:val="22"/>
        </w:rPr>
        <w:t xml:space="preserve">that </w:t>
      </w:r>
      <w:r>
        <w:rPr>
          <w:rFonts w:ascii="Arial" w:hAnsi="Arial" w:cs="Arial"/>
          <w:sz w:val="22"/>
        </w:rPr>
        <w:t>are put into a production (or pr</w:t>
      </w:r>
      <w:r w:rsidR="000A0E38">
        <w:rPr>
          <w:rFonts w:ascii="Arial" w:hAnsi="Arial" w:cs="Arial"/>
          <w:sz w:val="22"/>
        </w:rPr>
        <w:t xml:space="preserve">oduction-like) environment for customer use.  </w:t>
      </w:r>
      <w:r w:rsidR="0032047D">
        <w:rPr>
          <w:rFonts w:ascii="Arial" w:hAnsi="Arial" w:cs="Arial"/>
          <w:sz w:val="22"/>
        </w:rPr>
        <w:t>An</w:t>
      </w:r>
      <w:r w:rsidR="000A0E38">
        <w:rPr>
          <w:rFonts w:ascii="Arial" w:hAnsi="Arial" w:cs="Arial"/>
          <w:sz w:val="22"/>
        </w:rPr>
        <w:t xml:space="preserve"> </w:t>
      </w:r>
      <w:r w:rsidR="000A0E38" w:rsidRPr="0032047D">
        <w:rPr>
          <w:rFonts w:ascii="Arial" w:hAnsi="Arial" w:cs="Arial"/>
          <w:b/>
          <w:sz w:val="22"/>
        </w:rPr>
        <w:t>Interim Release</w:t>
      </w:r>
      <w:r w:rsidR="0032047D" w:rsidRPr="0032047D">
        <w:rPr>
          <w:rFonts w:ascii="Arial" w:hAnsi="Arial" w:cs="Arial"/>
          <w:b/>
          <w:sz w:val="22"/>
        </w:rPr>
        <w:t xml:space="preserve"> </w:t>
      </w:r>
      <w:r w:rsidR="0032047D">
        <w:rPr>
          <w:rFonts w:ascii="Arial" w:hAnsi="Arial" w:cs="Arial"/>
          <w:sz w:val="22"/>
        </w:rPr>
        <w:t xml:space="preserve">designates a ‘pre-production’ cut of code that is used for demos or end-user-like testing purposes such as UAT and </w:t>
      </w:r>
      <w:r w:rsidR="0032047D">
        <w:rPr>
          <w:rFonts w:ascii="Arial" w:hAnsi="Arial" w:cs="Arial"/>
          <w:sz w:val="22"/>
        </w:rPr>
        <w:lastRenderedPageBreak/>
        <w:t xml:space="preserve">Business Simulation Testing.  </w:t>
      </w:r>
      <w:r w:rsidR="00142BEE">
        <w:rPr>
          <w:rFonts w:ascii="Arial" w:hAnsi="Arial" w:cs="Arial"/>
          <w:sz w:val="22"/>
        </w:rPr>
        <w:t>Typically defines the minimal marketable feature set or the minimum viable product.</w:t>
      </w:r>
    </w:p>
    <w:p w14:paraId="559D13E6" w14:textId="77777777" w:rsidR="00A438FB" w:rsidRPr="00905923" w:rsidRDefault="00A438FB" w:rsidP="00142BEE">
      <w:pPr>
        <w:pStyle w:val="Heading1"/>
      </w:pPr>
      <w:bookmarkStart w:id="54" w:name="_Toc191440502"/>
      <w:r w:rsidRPr="00905923">
        <w:t>Release Planning</w:t>
      </w:r>
      <w:bookmarkEnd w:id="54"/>
    </w:p>
    <w:p w14:paraId="0611544F" w14:textId="74E9957B" w:rsidR="00A438FB" w:rsidRPr="00142BEE" w:rsidRDefault="00A438FB" w:rsidP="00A438FB">
      <w:pPr>
        <w:widowControl w:val="0"/>
        <w:autoSpaceDE w:val="0"/>
        <w:autoSpaceDN w:val="0"/>
        <w:adjustRightInd w:val="0"/>
        <w:spacing w:after="240" w:line="380" w:lineRule="atLeast"/>
        <w:rPr>
          <w:rFonts w:ascii="Arial" w:hAnsi="Arial" w:cs="Arial"/>
          <w:b/>
          <w:sz w:val="22"/>
        </w:rPr>
      </w:pPr>
      <w:r w:rsidRPr="00905923">
        <w:rPr>
          <w:rFonts w:ascii="Arial" w:hAnsi="Arial" w:cs="Arial"/>
          <w:sz w:val="22"/>
        </w:rPr>
        <w:t xml:space="preserve">Scheduling of stories for one or more </w:t>
      </w:r>
      <w:r>
        <w:rPr>
          <w:rFonts w:ascii="Arial" w:hAnsi="Arial" w:cs="Arial"/>
          <w:sz w:val="22"/>
        </w:rPr>
        <w:t>Release</w:t>
      </w:r>
      <w:r w:rsidRPr="00905923">
        <w:rPr>
          <w:rFonts w:ascii="Arial" w:hAnsi="Arial" w:cs="Arial"/>
          <w:sz w:val="22"/>
        </w:rPr>
        <w:t xml:space="preserve">. Could include initial scheduling of stories to </w:t>
      </w:r>
      <w:r>
        <w:rPr>
          <w:rFonts w:ascii="Arial" w:hAnsi="Arial" w:cs="Arial"/>
          <w:sz w:val="22"/>
        </w:rPr>
        <w:t>Iteration</w:t>
      </w:r>
      <w:r w:rsidRPr="00905923">
        <w:rPr>
          <w:rFonts w:ascii="Arial" w:hAnsi="Arial" w:cs="Arial"/>
          <w:sz w:val="22"/>
        </w:rPr>
        <w:t>s.</w:t>
      </w:r>
      <w:r w:rsidR="00142BEE">
        <w:rPr>
          <w:rFonts w:ascii="Arial" w:hAnsi="Arial" w:cs="Arial"/>
          <w:sz w:val="22"/>
        </w:rPr>
        <w:t xml:space="preserve">  </w:t>
      </w:r>
      <w:r w:rsidR="00142BEE">
        <w:rPr>
          <w:rFonts w:ascii="Arial" w:hAnsi="Arial" w:cs="Arial"/>
          <w:b/>
          <w:sz w:val="22"/>
        </w:rPr>
        <w:t>See Inception.</w:t>
      </w:r>
    </w:p>
    <w:p w14:paraId="7538BC28" w14:textId="77777777" w:rsidR="00A438FB" w:rsidRPr="00905923" w:rsidRDefault="00A438FB" w:rsidP="00142BEE">
      <w:pPr>
        <w:pStyle w:val="Heading1"/>
      </w:pPr>
      <w:bookmarkStart w:id="55" w:name="_Toc191440503"/>
      <w:r w:rsidRPr="00905923">
        <w:t>Retrospective</w:t>
      </w:r>
      <w:bookmarkEnd w:id="55"/>
    </w:p>
    <w:p w14:paraId="1C973502" w14:textId="1BB7052B"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 xml:space="preserve">A ritual held at the end of a project </w:t>
      </w:r>
      <w:ins w:id="56" w:author="Thought Worker" w:date="2010-03-04T16:19:00Z">
        <w:r>
          <w:rPr>
            <w:rFonts w:ascii="Arial" w:hAnsi="Arial" w:cs="Arial"/>
            <w:sz w:val="22"/>
          </w:rPr>
          <w:t>or</w:t>
        </w:r>
      </w:ins>
      <w:del w:id="57" w:author="Thought Worker" w:date="2010-03-04T16:19:00Z">
        <w:r w:rsidRPr="00905923" w:rsidDel="009807F7">
          <w:rPr>
            <w:rFonts w:ascii="Arial" w:hAnsi="Arial" w:cs="Arial"/>
            <w:sz w:val="22"/>
          </w:rPr>
          <w:delText>(or end of</w:delText>
        </w:r>
      </w:del>
      <w:r w:rsidRPr="00905923">
        <w:rPr>
          <w:rFonts w:ascii="Arial" w:hAnsi="Arial" w:cs="Arial"/>
          <w:sz w:val="22"/>
        </w:rPr>
        <w:t xml:space="preserve"> </w:t>
      </w:r>
      <w:r>
        <w:rPr>
          <w:rFonts w:ascii="Arial" w:hAnsi="Arial" w:cs="Arial"/>
          <w:sz w:val="22"/>
        </w:rPr>
        <w:t>Iteration</w:t>
      </w:r>
      <w:del w:id="58" w:author="Thought Worker" w:date="2010-03-04T16:19:00Z">
        <w:r w:rsidRPr="00905923" w:rsidDel="009807F7">
          <w:rPr>
            <w:rFonts w:ascii="Arial" w:hAnsi="Arial" w:cs="Arial"/>
            <w:sz w:val="22"/>
          </w:rPr>
          <w:delText>)</w:delText>
        </w:r>
      </w:del>
      <w:r w:rsidRPr="00905923">
        <w:rPr>
          <w:rFonts w:ascii="Arial" w:hAnsi="Arial" w:cs="Arial"/>
          <w:sz w:val="22"/>
        </w:rPr>
        <w:t xml:space="preserve"> to learn from the experience and to plan changes for the next effort.</w:t>
      </w:r>
      <w:r w:rsidR="00142BEE">
        <w:rPr>
          <w:rFonts w:ascii="Arial" w:hAnsi="Arial" w:cs="Arial"/>
          <w:sz w:val="22"/>
        </w:rPr>
        <w:t xml:space="preserve">  The premise for Retrospectives is that everyone has done the best they could to move the project forward.</w:t>
      </w:r>
    </w:p>
    <w:p w14:paraId="6FD9458C" w14:textId="77777777" w:rsidR="00A438FB" w:rsidRPr="00905923" w:rsidRDefault="00A438FB" w:rsidP="00142BEE">
      <w:pPr>
        <w:pStyle w:val="Heading1"/>
      </w:pPr>
      <w:bookmarkStart w:id="59" w:name="_Toc191440504"/>
      <w:r w:rsidRPr="00905923">
        <w:t>Run Rate</w:t>
      </w:r>
      <w:bookmarkEnd w:id="59"/>
    </w:p>
    <w:p w14:paraId="7D4DF20F"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Similar to Burn Rate, but sometimes implies forecasted rate as opposed to actual rate</w:t>
      </w:r>
    </w:p>
    <w:p w14:paraId="324C205D" w14:textId="77777777" w:rsidR="00A438FB" w:rsidRPr="00905923" w:rsidRDefault="00A438FB" w:rsidP="00142BEE">
      <w:pPr>
        <w:pStyle w:val="Heading1"/>
      </w:pPr>
      <w:bookmarkStart w:id="60" w:name="_Toc191440505"/>
      <w:r w:rsidRPr="00905923">
        <w:t>Showcase (or Review)</w:t>
      </w:r>
      <w:bookmarkEnd w:id="60"/>
    </w:p>
    <w:p w14:paraId="2D824D74"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 xml:space="preserve">The point at which the </w:t>
      </w:r>
      <w:r w:rsidR="00113848">
        <w:rPr>
          <w:rFonts w:ascii="Arial" w:hAnsi="Arial" w:cs="Arial"/>
          <w:sz w:val="22"/>
        </w:rPr>
        <w:t xml:space="preserve">Product Owners and other </w:t>
      </w:r>
      <w:r w:rsidRPr="00905923">
        <w:rPr>
          <w:rFonts w:ascii="Arial" w:hAnsi="Arial" w:cs="Arial"/>
          <w:sz w:val="22"/>
        </w:rPr>
        <w:t xml:space="preserve">stakeholders review and agree the working (built and tested) software derived from the cards for the </w:t>
      </w:r>
      <w:r>
        <w:rPr>
          <w:rFonts w:ascii="Arial" w:hAnsi="Arial" w:cs="Arial"/>
          <w:sz w:val="22"/>
        </w:rPr>
        <w:t>Iteration</w:t>
      </w:r>
      <w:r w:rsidRPr="00905923">
        <w:rPr>
          <w:rFonts w:ascii="Arial" w:hAnsi="Arial" w:cs="Arial"/>
          <w:sz w:val="22"/>
        </w:rPr>
        <w:t>, noting any defects/changes required</w:t>
      </w:r>
    </w:p>
    <w:p w14:paraId="7AE2216C" w14:textId="77777777" w:rsidR="00A438FB" w:rsidRPr="00905923" w:rsidRDefault="00A438FB" w:rsidP="00142BEE">
      <w:pPr>
        <w:pStyle w:val="Heading1"/>
      </w:pPr>
      <w:bookmarkStart w:id="61" w:name="_Toc191440506"/>
      <w:r w:rsidRPr="00905923">
        <w:t>Spike</w:t>
      </w:r>
      <w:bookmarkEnd w:id="61"/>
    </w:p>
    <w:p w14:paraId="5029149C"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 xml:space="preserve">A development spike is a technical proof-of-concept. It is not intended to produce production-ready code. Instead it is to enable developers to either validate their estimates or test/prove their solutions. </w:t>
      </w:r>
    </w:p>
    <w:p w14:paraId="53087F8F" w14:textId="77777777" w:rsidR="00A438FB" w:rsidRPr="00905923" w:rsidRDefault="00A438FB" w:rsidP="00142BEE">
      <w:pPr>
        <w:pStyle w:val="Heading1"/>
      </w:pPr>
      <w:bookmarkStart w:id="62" w:name="_Toc191440507"/>
      <w:r w:rsidRPr="00905923">
        <w:t>Story</w:t>
      </w:r>
      <w:bookmarkEnd w:id="62"/>
    </w:p>
    <w:p w14:paraId="08127774" w14:textId="77777777" w:rsidR="00A438FB" w:rsidRPr="00905923"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A story (aka user story, story card, card) is the unit of work</w:t>
      </w:r>
      <w:ins w:id="63" w:author="Thought Worker" w:date="2010-03-04T16:07:00Z">
        <w:r>
          <w:rPr>
            <w:rFonts w:ascii="Arial" w:hAnsi="Arial" w:cs="Arial"/>
            <w:sz w:val="22"/>
          </w:rPr>
          <w:t xml:space="preserve"> – or scope - </w:t>
        </w:r>
      </w:ins>
      <w:del w:id="64" w:author="Thought Worker" w:date="2010-03-04T16:07:00Z">
        <w:r w:rsidRPr="00905923" w:rsidDel="00AE3BB2">
          <w:rPr>
            <w:rFonts w:ascii="Arial" w:hAnsi="Arial" w:cs="Arial"/>
            <w:sz w:val="22"/>
          </w:rPr>
          <w:delText xml:space="preserve"> </w:delText>
        </w:r>
      </w:del>
      <w:r w:rsidRPr="00905923">
        <w:rPr>
          <w:rFonts w:ascii="Arial" w:hAnsi="Arial" w:cs="Arial"/>
          <w:sz w:val="22"/>
        </w:rPr>
        <w:t>for most agile projects</w:t>
      </w:r>
      <w:ins w:id="65" w:author="Thought Worker" w:date="2010-03-04T16:06:00Z">
        <w:r>
          <w:rPr>
            <w:rFonts w:ascii="Arial" w:hAnsi="Arial" w:cs="Arial"/>
            <w:sz w:val="22"/>
          </w:rPr>
          <w:t>, described from the point of view of a user to whom it is valuable</w:t>
        </w:r>
      </w:ins>
      <w:r w:rsidRPr="00905923">
        <w:rPr>
          <w:rFonts w:ascii="Arial" w:hAnsi="Arial" w:cs="Arial"/>
          <w:sz w:val="22"/>
        </w:rPr>
        <w:t xml:space="preserve">. It generally represents some useful software to be written, but can describe other kinds of work. </w:t>
      </w:r>
      <w:r w:rsidR="00113848">
        <w:rPr>
          <w:rFonts w:ascii="Arial" w:hAnsi="Arial" w:cs="Arial"/>
          <w:sz w:val="22"/>
        </w:rPr>
        <w:t xml:space="preserve"> They generally include a title, a story number, an estimate, a priority, and of course a description (written in the “As an X I want to Y so that I can Z” format). </w:t>
      </w:r>
      <w:r w:rsidRPr="00905923">
        <w:rPr>
          <w:rFonts w:ascii="Arial" w:hAnsi="Arial" w:cs="Arial"/>
          <w:sz w:val="22"/>
        </w:rPr>
        <w:t xml:space="preserve">Mike Cohn </w:t>
      </w:r>
      <w:r w:rsidR="00113848">
        <w:rPr>
          <w:rFonts w:ascii="Arial" w:hAnsi="Arial" w:cs="Arial"/>
          <w:sz w:val="22"/>
        </w:rPr>
        <w:t>(</w:t>
      </w:r>
      <w:r w:rsidR="00113848">
        <w:rPr>
          <w:rFonts w:ascii="Arial" w:hAnsi="Arial" w:cs="Arial"/>
          <w:sz w:val="22"/>
          <w:u w:val="single"/>
        </w:rPr>
        <w:t>User Stories Applied</w:t>
      </w:r>
      <w:r w:rsidR="00113848">
        <w:rPr>
          <w:rFonts w:ascii="Arial" w:hAnsi="Arial" w:cs="Arial"/>
          <w:sz w:val="22"/>
        </w:rPr>
        <w:t xml:space="preserve">) </w:t>
      </w:r>
      <w:r w:rsidRPr="00905923">
        <w:rPr>
          <w:rFonts w:ascii="Arial" w:hAnsi="Arial" w:cs="Arial"/>
          <w:sz w:val="22"/>
        </w:rPr>
        <w:t xml:space="preserve">says that a good story </w:t>
      </w:r>
      <w:r w:rsidR="00113848">
        <w:rPr>
          <w:rFonts w:ascii="Arial" w:hAnsi="Arial" w:cs="Arial"/>
          <w:sz w:val="22"/>
        </w:rPr>
        <w:t xml:space="preserve">follows the INVEST principle in that it </w:t>
      </w:r>
      <w:r w:rsidRPr="00905923">
        <w:rPr>
          <w:rFonts w:ascii="Arial" w:hAnsi="Arial" w:cs="Arial"/>
          <w:sz w:val="22"/>
        </w:rPr>
        <w:t xml:space="preserve">has the </w:t>
      </w:r>
      <w:r w:rsidRPr="00905923">
        <w:rPr>
          <w:rFonts w:ascii="Arial" w:hAnsi="Arial" w:cs="Arial"/>
          <w:sz w:val="22"/>
        </w:rPr>
        <w:lastRenderedPageBreak/>
        <w:t xml:space="preserve">following attributes: Independent, Negotiable, Valuable </w:t>
      </w:r>
      <w:r w:rsidR="00113848">
        <w:rPr>
          <w:rFonts w:ascii="Arial" w:hAnsi="Arial" w:cs="Arial"/>
          <w:sz w:val="22"/>
        </w:rPr>
        <w:t xml:space="preserve">(of business value </w:t>
      </w:r>
      <w:r w:rsidRPr="00905923">
        <w:rPr>
          <w:rFonts w:ascii="Arial" w:hAnsi="Arial" w:cs="Arial"/>
          <w:sz w:val="22"/>
        </w:rPr>
        <w:t>to customers</w:t>
      </w:r>
      <w:r w:rsidR="00113848">
        <w:rPr>
          <w:rFonts w:ascii="Arial" w:hAnsi="Arial" w:cs="Arial"/>
          <w:sz w:val="22"/>
        </w:rPr>
        <w:t>)</w:t>
      </w:r>
      <w:r w:rsidRPr="00905923">
        <w:rPr>
          <w:rFonts w:ascii="Arial" w:hAnsi="Arial" w:cs="Arial"/>
          <w:sz w:val="22"/>
        </w:rPr>
        <w:t xml:space="preserve">, Estimable, Small, </w:t>
      </w:r>
      <w:r w:rsidR="00113848">
        <w:rPr>
          <w:rFonts w:ascii="Arial" w:hAnsi="Arial" w:cs="Arial"/>
          <w:sz w:val="22"/>
        </w:rPr>
        <w:t xml:space="preserve">and </w:t>
      </w:r>
      <w:r w:rsidRPr="00905923">
        <w:rPr>
          <w:rFonts w:ascii="Arial" w:hAnsi="Arial" w:cs="Arial"/>
          <w:sz w:val="22"/>
        </w:rPr>
        <w:t>Testable</w:t>
      </w:r>
    </w:p>
    <w:p w14:paraId="0BD613D1" w14:textId="77777777" w:rsidR="00A438FB" w:rsidRPr="00905923" w:rsidRDefault="00A438FB" w:rsidP="00142BEE">
      <w:pPr>
        <w:pStyle w:val="Heading1"/>
      </w:pPr>
      <w:bookmarkStart w:id="66" w:name="_Toc191440508"/>
      <w:r w:rsidRPr="00905923">
        <w:t>Story Point</w:t>
      </w:r>
      <w:bookmarkEnd w:id="66"/>
    </w:p>
    <w:p w14:paraId="2EC2F0F9" w14:textId="77777777" w:rsidR="00A438FB" w:rsidRPr="004B6211"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 xml:space="preserve">A Story Point is a measure of relative effort required to complete a story. </w:t>
      </w:r>
      <w:r>
        <w:rPr>
          <w:rFonts w:ascii="Arial" w:hAnsi="Arial" w:cs="Arial"/>
          <w:sz w:val="22"/>
        </w:rPr>
        <w:t xml:space="preserve"> </w:t>
      </w:r>
      <w:r w:rsidR="00113848">
        <w:rPr>
          <w:rFonts w:ascii="Arial" w:hAnsi="Arial" w:cs="Arial"/>
          <w:sz w:val="22"/>
        </w:rPr>
        <w:t>We recommend</w:t>
      </w:r>
      <w:r>
        <w:rPr>
          <w:rFonts w:ascii="Arial" w:hAnsi="Arial" w:cs="Arial"/>
          <w:sz w:val="22"/>
        </w:rPr>
        <w:t xml:space="preserve"> the </w:t>
      </w:r>
      <w:r w:rsidRPr="004B6211">
        <w:rPr>
          <w:rFonts w:ascii="Arial" w:hAnsi="Arial" w:cs="Arial"/>
          <w:sz w:val="22"/>
        </w:rPr>
        <w:t>Fibonacci sequence</w:t>
      </w:r>
      <w:del w:id="67" w:author="Thought Worker" w:date="2010-03-04T16:06:00Z">
        <w:r w:rsidRPr="004B6211" w:rsidDel="00AE3BB2">
          <w:rPr>
            <w:rFonts w:ascii="Arial" w:hAnsi="Arial" w:cs="Arial"/>
            <w:sz w:val="22"/>
          </w:rPr>
          <w:delText xml:space="preserve"> </w:delText>
        </w:r>
      </w:del>
      <w:r w:rsidRPr="004B6211">
        <w:rPr>
          <w:rFonts w:ascii="Arial" w:hAnsi="Arial" w:cs="Arial"/>
          <w:sz w:val="22"/>
        </w:rPr>
        <w:t xml:space="preserve"> to “size” our stories (1, </w:t>
      </w:r>
      <w:del w:id="68" w:author="Thought Worker" w:date="2010-03-04T16:06:00Z">
        <w:r w:rsidRPr="004B6211" w:rsidDel="00AE3BB2">
          <w:rPr>
            <w:rFonts w:ascii="Arial" w:hAnsi="Arial" w:cs="Arial"/>
            <w:sz w:val="22"/>
          </w:rPr>
          <w:delText>1,</w:delText>
        </w:r>
      </w:del>
      <w:r w:rsidRPr="004B6211">
        <w:rPr>
          <w:rFonts w:ascii="Arial" w:hAnsi="Arial" w:cs="Arial"/>
          <w:sz w:val="22"/>
        </w:rPr>
        <w:t xml:space="preserve"> 2, 3, 5, 8, 13, etc.).</w:t>
      </w:r>
      <w:ins w:id="69" w:author="Thought Worker" w:date="2010-03-04T16:04:00Z">
        <w:r>
          <w:rPr>
            <w:rFonts w:ascii="Arial" w:hAnsi="Arial" w:cs="Arial"/>
            <w:sz w:val="22"/>
          </w:rPr>
          <w:t xml:space="preserve"> [See Claiming of Points for more information about when and how points are applied as a measure of progress.]</w:t>
        </w:r>
      </w:ins>
    </w:p>
    <w:p w14:paraId="07A35534" w14:textId="77777777" w:rsidR="00A438FB" w:rsidRPr="00905923" w:rsidRDefault="00A438FB" w:rsidP="00142BEE">
      <w:pPr>
        <w:pStyle w:val="Heading1"/>
      </w:pPr>
      <w:bookmarkStart w:id="70" w:name="_Toc191440509"/>
      <w:r w:rsidRPr="00905923">
        <w:t>Velocity</w:t>
      </w:r>
      <w:bookmarkEnd w:id="70"/>
    </w:p>
    <w:p w14:paraId="20087014" w14:textId="77777777" w:rsidR="00A438FB" w:rsidRDefault="00A438FB" w:rsidP="00A438FB">
      <w:pPr>
        <w:widowControl w:val="0"/>
        <w:autoSpaceDE w:val="0"/>
        <w:autoSpaceDN w:val="0"/>
        <w:adjustRightInd w:val="0"/>
        <w:spacing w:after="240" w:line="380" w:lineRule="atLeast"/>
        <w:rPr>
          <w:rFonts w:ascii="Arial" w:hAnsi="Arial" w:cs="Arial"/>
          <w:sz w:val="22"/>
        </w:rPr>
      </w:pPr>
      <w:r w:rsidRPr="00905923">
        <w:rPr>
          <w:rFonts w:ascii="Arial" w:hAnsi="Arial" w:cs="Arial"/>
          <w:sz w:val="22"/>
        </w:rPr>
        <w:t xml:space="preserve">Velocity </w:t>
      </w:r>
      <w:r>
        <w:rPr>
          <w:rFonts w:ascii="Arial" w:hAnsi="Arial" w:cs="Arial"/>
          <w:sz w:val="22"/>
        </w:rPr>
        <w:t>is the total number of points</w:t>
      </w:r>
      <w:r w:rsidRPr="00905923">
        <w:rPr>
          <w:rFonts w:ascii="Arial" w:hAnsi="Arial" w:cs="Arial"/>
          <w:sz w:val="22"/>
        </w:rPr>
        <w:t xml:space="preserve"> that </w:t>
      </w:r>
      <w:r>
        <w:rPr>
          <w:rFonts w:ascii="Arial" w:hAnsi="Arial" w:cs="Arial"/>
          <w:sz w:val="22"/>
        </w:rPr>
        <w:t xml:space="preserve">a project team completes in </w:t>
      </w:r>
      <w:proofErr w:type="gramStart"/>
      <w:r>
        <w:rPr>
          <w:rFonts w:ascii="Arial" w:hAnsi="Arial" w:cs="Arial"/>
          <w:sz w:val="22"/>
        </w:rPr>
        <w:t>an Iteration</w:t>
      </w:r>
      <w:proofErr w:type="gramEnd"/>
      <w:r w:rsidR="00113848">
        <w:rPr>
          <w:rFonts w:ascii="Arial" w:hAnsi="Arial" w:cs="Arial"/>
          <w:sz w:val="22"/>
        </w:rPr>
        <w:t>.</w:t>
      </w:r>
      <w:r w:rsidR="0032047D">
        <w:rPr>
          <w:rFonts w:ascii="Arial" w:hAnsi="Arial" w:cs="Arial"/>
          <w:sz w:val="22"/>
        </w:rPr>
        <w:t xml:space="preserve"> Given a velocity and a list of estimated Stories, a team can project how long it will take to complete those Stories and to project Release dates.</w:t>
      </w:r>
      <w:r w:rsidR="00113848">
        <w:rPr>
          <w:rFonts w:ascii="Arial" w:hAnsi="Arial" w:cs="Arial"/>
          <w:sz w:val="22"/>
        </w:rPr>
        <w:t xml:space="preserve">  </w:t>
      </w:r>
      <w:r w:rsidR="00113848" w:rsidRPr="00113848">
        <w:rPr>
          <w:rFonts w:ascii="Arial" w:hAnsi="Arial" w:cs="Arial"/>
          <w:b/>
          <w:sz w:val="22"/>
        </w:rPr>
        <w:t>Projected Velocity</w:t>
      </w:r>
      <w:r w:rsidR="00113848">
        <w:rPr>
          <w:rFonts w:ascii="Arial" w:hAnsi="Arial" w:cs="Arial"/>
          <w:sz w:val="22"/>
        </w:rPr>
        <w:t xml:space="preserve"> is calculated by taking the average of the </w:t>
      </w:r>
      <w:r w:rsidR="0032047D">
        <w:rPr>
          <w:rFonts w:ascii="Arial" w:hAnsi="Arial" w:cs="Arial"/>
          <w:sz w:val="22"/>
        </w:rPr>
        <w:t>previous three iterations’ velocity.</w:t>
      </w:r>
    </w:p>
    <w:p w14:paraId="7EC06DFA" w14:textId="77777777" w:rsidR="00A438FB" w:rsidRPr="00905923" w:rsidRDefault="00A438FB">
      <w:pPr>
        <w:rPr>
          <w:rFonts w:ascii="Arial" w:hAnsi="Arial" w:cs="Arial"/>
        </w:rPr>
      </w:pPr>
    </w:p>
    <w:sectPr w:rsidR="00A438FB" w:rsidRPr="00905923">
      <w:headerReference w:type="even" r:id="rId8"/>
      <w:foot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A1ADF" w14:textId="77777777" w:rsidR="0080447B" w:rsidRDefault="0080447B">
      <w:r>
        <w:separator/>
      </w:r>
    </w:p>
  </w:endnote>
  <w:endnote w:type="continuationSeparator" w:id="0">
    <w:p w14:paraId="66603B75" w14:textId="77777777" w:rsidR="0080447B" w:rsidRDefault="0080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607867" w14:textId="77777777" w:rsidR="0080447B" w:rsidRDefault="0080447B">
    <w:pPr>
      <w:pStyle w:val="Footer"/>
    </w:pPr>
    <w:r>
      <w:t xml:space="preserve">Page </w:t>
    </w:r>
    <w:r>
      <w:fldChar w:fldCharType="begin"/>
    </w:r>
    <w:r>
      <w:instrText xml:space="preserve"> PAGE </w:instrText>
    </w:r>
    <w:r>
      <w:fldChar w:fldCharType="separate"/>
    </w:r>
    <w:r w:rsidR="00AC7CAB">
      <w:rPr>
        <w:noProof/>
      </w:rPr>
      <w:t>1</w:t>
    </w:r>
    <w:r>
      <w:rPr>
        <w:noProof/>
      </w:rPr>
      <w:fldChar w:fldCharType="end"/>
    </w:r>
    <w:r>
      <w:t xml:space="preserve"> of </w:t>
    </w:r>
    <w:fldSimple w:instr=" NUMPAGES ">
      <w:r w:rsidR="00AC7CAB">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8114C" w14:textId="77777777" w:rsidR="0080447B" w:rsidRDefault="0080447B">
      <w:r>
        <w:separator/>
      </w:r>
    </w:p>
  </w:footnote>
  <w:footnote w:type="continuationSeparator" w:id="0">
    <w:p w14:paraId="566497BA" w14:textId="77777777" w:rsidR="0080447B" w:rsidRDefault="008044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232AC2" w14:textId="77777777" w:rsidR="0080447B" w:rsidRDefault="00AC7CAB">
    <w:pPr>
      <w:pStyle w:val="Header"/>
    </w:pPr>
    <w:r>
      <w:rPr>
        <w:noProof/>
      </w:rPr>
      <w:pict w14:anchorId="3BA09AB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752;mso-position-horizontal:center;mso-position-horizontal-relative:margin;mso-position-vertical:center;mso-position-vertical-relative:margin" o:allowincell="f" fillcolor="#999"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D73AAB" w14:textId="77777777" w:rsidR="0080447B" w:rsidRDefault="00AC7CAB">
    <w:pPr>
      <w:pStyle w:val="Header"/>
    </w:pPr>
    <w:r>
      <w:rPr>
        <w:noProof/>
      </w:rPr>
      <w:pict w14:anchorId="1B5BC2E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776;mso-position-horizontal:center;mso-position-horizontal-relative:margin;mso-position-vertical:center;mso-position-vertical-relative:margin" o:allowincell="f" fillcolor="#999"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D8CD332"/>
    <w:lvl w:ilvl="0" w:tplc="BCDAA528">
      <w:numFmt w:val="none"/>
      <w:lvlText w:val=""/>
      <w:lvlJc w:val="left"/>
      <w:pPr>
        <w:tabs>
          <w:tab w:val="num" w:pos="360"/>
        </w:tabs>
      </w:pPr>
    </w:lvl>
    <w:lvl w:ilvl="1" w:tplc="86387616">
      <w:numFmt w:val="decimal"/>
      <w:lvlText w:val=""/>
      <w:lvlJc w:val="left"/>
    </w:lvl>
    <w:lvl w:ilvl="2" w:tplc="8E946760">
      <w:numFmt w:val="decimal"/>
      <w:lvlText w:val=""/>
      <w:lvlJc w:val="left"/>
    </w:lvl>
    <w:lvl w:ilvl="3" w:tplc="3BC44DAE">
      <w:numFmt w:val="decimal"/>
      <w:lvlText w:val=""/>
      <w:lvlJc w:val="left"/>
    </w:lvl>
    <w:lvl w:ilvl="4" w:tplc="729E7BC6">
      <w:numFmt w:val="decimal"/>
      <w:lvlText w:val=""/>
      <w:lvlJc w:val="left"/>
    </w:lvl>
    <w:lvl w:ilvl="5" w:tplc="B6D6B7B4">
      <w:numFmt w:val="decimal"/>
      <w:lvlText w:val=""/>
      <w:lvlJc w:val="left"/>
    </w:lvl>
    <w:lvl w:ilvl="6" w:tplc="0504D7FA">
      <w:numFmt w:val="decimal"/>
      <w:lvlText w:val=""/>
      <w:lvlJc w:val="left"/>
    </w:lvl>
    <w:lvl w:ilvl="7" w:tplc="3BA21FAA">
      <w:numFmt w:val="decimal"/>
      <w:lvlText w:val=""/>
      <w:lvlJc w:val="left"/>
    </w:lvl>
    <w:lvl w:ilvl="8" w:tplc="31FACCC4">
      <w:numFmt w:val="decimal"/>
      <w:lvlText w:val=""/>
      <w:lvlJc w:val="left"/>
    </w:lvl>
  </w:abstractNum>
  <w:abstractNum w:abstractNumId="1">
    <w:nsid w:val="00000002"/>
    <w:multiLevelType w:val="hybridMultilevel"/>
    <w:tmpl w:val="15A6FC8A"/>
    <w:lvl w:ilvl="0" w:tplc="BCDA918A">
      <w:numFmt w:val="none"/>
      <w:lvlText w:val=""/>
      <w:lvlJc w:val="left"/>
      <w:pPr>
        <w:tabs>
          <w:tab w:val="num" w:pos="360"/>
        </w:tabs>
      </w:pPr>
    </w:lvl>
    <w:lvl w:ilvl="1" w:tplc="D6063F80">
      <w:numFmt w:val="decimal"/>
      <w:lvlText w:val=""/>
      <w:lvlJc w:val="left"/>
    </w:lvl>
    <w:lvl w:ilvl="2" w:tplc="99D877A4">
      <w:numFmt w:val="decimal"/>
      <w:lvlText w:val=""/>
      <w:lvlJc w:val="left"/>
    </w:lvl>
    <w:lvl w:ilvl="3" w:tplc="55868F5A">
      <w:numFmt w:val="decimal"/>
      <w:lvlText w:val=""/>
      <w:lvlJc w:val="left"/>
    </w:lvl>
    <w:lvl w:ilvl="4" w:tplc="077C8E26">
      <w:numFmt w:val="decimal"/>
      <w:lvlText w:val=""/>
      <w:lvlJc w:val="left"/>
    </w:lvl>
    <w:lvl w:ilvl="5" w:tplc="B80653DE">
      <w:numFmt w:val="decimal"/>
      <w:lvlText w:val=""/>
      <w:lvlJc w:val="left"/>
    </w:lvl>
    <w:lvl w:ilvl="6" w:tplc="DDD843DA">
      <w:numFmt w:val="decimal"/>
      <w:lvlText w:val=""/>
      <w:lvlJc w:val="left"/>
    </w:lvl>
    <w:lvl w:ilvl="7" w:tplc="6E74DDEE">
      <w:numFmt w:val="decimal"/>
      <w:lvlText w:val=""/>
      <w:lvlJc w:val="left"/>
    </w:lvl>
    <w:lvl w:ilvl="8" w:tplc="AD8ED2AE">
      <w:numFmt w:val="decimal"/>
      <w:lvlText w:val=""/>
      <w:lvlJc w:val="left"/>
    </w:lvl>
  </w:abstractNum>
  <w:abstractNum w:abstractNumId="2">
    <w:nsid w:val="00000003"/>
    <w:multiLevelType w:val="hybridMultilevel"/>
    <w:tmpl w:val="FD66EAEC"/>
    <w:lvl w:ilvl="0" w:tplc="1C88E028">
      <w:numFmt w:val="none"/>
      <w:lvlText w:val=""/>
      <w:lvlJc w:val="left"/>
      <w:pPr>
        <w:tabs>
          <w:tab w:val="num" w:pos="360"/>
        </w:tabs>
      </w:pPr>
    </w:lvl>
    <w:lvl w:ilvl="1" w:tplc="E7BEE83E">
      <w:numFmt w:val="decimal"/>
      <w:lvlText w:val=""/>
      <w:lvlJc w:val="left"/>
    </w:lvl>
    <w:lvl w:ilvl="2" w:tplc="5600D096">
      <w:numFmt w:val="decimal"/>
      <w:lvlText w:val=""/>
      <w:lvlJc w:val="left"/>
    </w:lvl>
    <w:lvl w:ilvl="3" w:tplc="ADA2956C">
      <w:numFmt w:val="decimal"/>
      <w:lvlText w:val=""/>
      <w:lvlJc w:val="left"/>
    </w:lvl>
    <w:lvl w:ilvl="4" w:tplc="DA36F206">
      <w:numFmt w:val="decimal"/>
      <w:lvlText w:val=""/>
      <w:lvlJc w:val="left"/>
    </w:lvl>
    <w:lvl w:ilvl="5" w:tplc="5D063B88">
      <w:numFmt w:val="decimal"/>
      <w:lvlText w:val=""/>
      <w:lvlJc w:val="left"/>
    </w:lvl>
    <w:lvl w:ilvl="6" w:tplc="4F26C086">
      <w:numFmt w:val="decimal"/>
      <w:lvlText w:val=""/>
      <w:lvlJc w:val="left"/>
    </w:lvl>
    <w:lvl w:ilvl="7" w:tplc="8488FB3E">
      <w:numFmt w:val="decimal"/>
      <w:lvlText w:val=""/>
      <w:lvlJc w:val="left"/>
    </w:lvl>
    <w:lvl w:ilvl="8" w:tplc="01323EBE">
      <w:numFmt w:val="decimal"/>
      <w:lvlText w:val=""/>
      <w:lvlJc w:val="left"/>
    </w:lvl>
  </w:abstractNum>
  <w:abstractNum w:abstractNumId="3">
    <w:nsid w:val="09430647"/>
    <w:multiLevelType w:val="hybridMultilevel"/>
    <w:tmpl w:val="0C9C2960"/>
    <w:lvl w:ilvl="0" w:tplc="04090001">
      <w:start w:val="1"/>
      <w:numFmt w:val="bullet"/>
      <w:lvlText w:val=""/>
      <w:lvlJc w:val="left"/>
      <w:pPr>
        <w:tabs>
          <w:tab w:val="num" w:pos="580"/>
        </w:tabs>
        <w:ind w:left="580" w:hanging="360"/>
      </w:pPr>
      <w:rPr>
        <w:rFonts w:ascii="Symbol" w:hAnsi="Symbol" w:hint="default"/>
      </w:rPr>
    </w:lvl>
    <w:lvl w:ilvl="1" w:tplc="D6063F80">
      <w:numFmt w:val="decimal"/>
      <w:lvlText w:val=""/>
      <w:lvlJc w:val="left"/>
    </w:lvl>
    <w:lvl w:ilvl="2" w:tplc="99D877A4">
      <w:numFmt w:val="decimal"/>
      <w:lvlText w:val=""/>
      <w:lvlJc w:val="left"/>
    </w:lvl>
    <w:lvl w:ilvl="3" w:tplc="55868F5A">
      <w:numFmt w:val="decimal"/>
      <w:lvlText w:val=""/>
      <w:lvlJc w:val="left"/>
    </w:lvl>
    <w:lvl w:ilvl="4" w:tplc="077C8E26">
      <w:numFmt w:val="decimal"/>
      <w:lvlText w:val=""/>
      <w:lvlJc w:val="left"/>
    </w:lvl>
    <w:lvl w:ilvl="5" w:tplc="B80653DE">
      <w:numFmt w:val="decimal"/>
      <w:lvlText w:val=""/>
      <w:lvlJc w:val="left"/>
    </w:lvl>
    <w:lvl w:ilvl="6" w:tplc="DDD843DA">
      <w:numFmt w:val="decimal"/>
      <w:lvlText w:val=""/>
      <w:lvlJc w:val="left"/>
    </w:lvl>
    <w:lvl w:ilvl="7" w:tplc="6E74DDEE">
      <w:numFmt w:val="decimal"/>
      <w:lvlText w:val=""/>
      <w:lvlJc w:val="left"/>
    </w:lvl>
    <w:lvl w:ilvl="8" w:tplc="AD8ED2AE">
      <w:numFmt w:val="decimal"/>
      <w:lvlText w:val=""/>
      <w:lvlJc w:val="left"/>
    </w:lvl>
  </w:abstractNum>
  <w:abstractNum w:abstractNumId="4">
    <w:nsid w:val="4EB82AA7"/>
    <w:multiLevelType w:val="hybridMultilevel"/>
    <w:tmpl w:val="E6E44B5A"/>
    <w:lvl w:ilvl="0" w:tplc="04090001">
      <w:start w:val="1"/>
      <w:numFmt w:val="bullet"/>
      <w:lvlText w:val=""/>
      <w:lvlJc w:val="left"/>
      <w:pPr>
        <w:tabs>
          <w:tab w:val="num" w:pos="580"/>
        </w:tabs>
        <w:ind w:left="580" w:hanging="360"/>
      </w:pPr>
      <w:rPr>
        <w:rFonts w:ascii="Symbol" w:hAnsi="Symbol" w:hint="default"/>
      </w:rPr>
    </w:lvl>
    <w:lvl w:ilvl="1" w:tplc="86387616">
      <w:numFmt w:val="decimal"/>
      <w:lvlText w:val=""/>
      <w:lvlJc w:val="left"/>
    </w:lvl>
    <w:lvl w:ilvl="2" w:tplc="8E946760">
      <w:numFmt w:val="decimal"/>
      <w:lvlText w:val=""/>
      <w:lvlJc w:val="left"/>
    </w:lvl>
    <w:lvl w:ilvl="3" w:tplc="3BC44DAE">
      <w:numFmt w:val="decimal"/>
      <w:lvlText w:val=""/>
      <w:lvlJc w:val="left"/>
    </w:lvl>
    <w:lvl w:ilvl="4" w:tplc="729E7BC6">
      <w:numFmt w:val="decimal"/>
      <w:lvlText w:val=""/>
      <w:lvlJc w:val="left"/>
    </w:lvl>
    <w:lvl w:ilvl="5" w:tplc="B6D6B7B4">
      <w:numFmt w:val="decimal"/>
      <w:lvlText w:val=""/>
      <w:lvlJc w:val="left"/>
    </w:lvl>
    <w:lvl w:ilvl="6" w:tplc="0504D7FA">
      <w:numFmt w:val="decimal"/>
      <w:lvlText w:val=""/>
      <w:lvlJc w:val="left"/>
    </w:lvl>
    <w:lvl w:ilvl="7" w:tplc="3BA21FAA">
      <w:numFmt w:val="decimal"/>
      <w:lvlText w:val=""/>
      <w:lvlJc w:val="left"/>
    </w:lvl>
    <w:lvl w:ilvl="8" w:tplc="31FACCC4">
      <w:numFmt w:val="decimal"/>
      <w:lvlText w:val=""/>
      <w:lvlJc w:val="left"/>
    </w:lvl>
  </w:abstractNum>
  <w:abstractNum w:abstractNumId="5">
    <w:nsid w:val="664066A5"/>
    <w:multiLevelType w:val="hybridMultilevel"/>
    <w:tmpl w:val="039A75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oNotTrackMove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D1"/>
    <w:rsid w:val="00061D53"/>
    <w:rsid w:val="00076B8B"/>
    <w:rsid w:val="00082AEC"/>
    <w:rsid w:val="000A0E38"/>
    <w:rsid w:val="000A7F66"/>
    <w:rsid w:val="000F66D1"/>
    <w:rsid w:val="00113848"/>
    <w:rsid w:val="00142BEE"/>
    <w:rsid w:val="00232DB4"/>
    <w:rsid w:val="00273748"/>
    <w:rsid w:val="002C6B0D"/>
    <w:rsid w:val="0032047D"/>
    <w:rsid w:val="004003C9"/>
    <w:rsid w:val="006D67E8"/>
    <w:rsid w:val="0076435D"/>
    <w:rsid w:val="007F36AE"/>
    <w:rsid w:val="007F4D2B"/>
    <w:rsid w:val="0080447B"/>
    <w:rsid w:val="00A438FB"/>
    <w:rsid w:val="00AC7CAB"/>
    <w:rsid w:val="00C42020"/>
    <w:rsid w:val="00C43E55"/>
    <w:rsid w:val="00D93B60"/>
    <w:rsid w:val="00E07C2B"/>
    <w:rsid w:val="00FC7FB2"/>
    <w:rsid w:val="00FE04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04FD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43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7643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qFormat/>
    <w:rsid w:val="00A43794"/>
    <w:pPr>
      <w:spacing w:before="100" w:beforeAutospacing="1" w:after="100" w:afterAutospacing="1"/>
      <w:outlineLvl w:val="2"/>
    </w:pPr>
    <w:rPr>
      <w:rFonts w:ascii="Arial" w:hAnsi="Arial" w:cs="Arial"/>
      <w:b/>
      <w:bCs/>
      <w:spacing w:val="-1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678F"/>
    <w:pPr>
      <w:tabs>
        <w:tab w:val="center" w:pos="4320"/>
        <w:tab w:val="right" w:pos="8640"/>
      </w:tabs>
    </w:pPr>
  </w:style>
  <w:style w:type="paragraph" w:styleId="Footer">
    <w:name w:val="footer"/>
    <w:basedOn w:val="Normal"/>
    <w:rsid w:val="00B1678F"/>
    <w:pPr>
      <w:tabs>
        <w:tab w:val="center" w:pos="4320"/>
        <w:tab w:val="right" w:pos="8640"/>
      </w:tabs>
    </w:pPr>
  </w:style>
  <w:style w:type="paragraph" w:styleId="NormalWeb">
    <w:name w:val="Normal (Web)"/>
    <w:basedOn w:val="Normal"/>
    <w:rsid w:val="00A43794"/>
    <w:pPr>
      <w:spacing w:before="100" w:beforeAutospacing="1" w:after="100" w:afterAutospacing="1"/>
    </w:pPr>
  </w:style>
  <w:style w:type="paragraph" w:styleId="BalloonText">
    <w:name w:val="Balloon Text"/>
    <w:basedOn w:val="Normal"/>
    <w:link w:val="BalloonTextChar"/>
    <w:rsid w:val="00AE3BB2"/>
    <w:rPr>
      <w:rFonts w:ascii="Lucida Grande" w:hAnsi="Lucida Grande"/>
      <w:sz w:val="18"/>
      <w:szCs w:val="18"/>
    </w:rPr>
  </w:style>
  <w:style w:type="character" w:customStyle="1" w:styleId="BalloonTextChar">
    <w:name w:val="Balloon Text Char"/>
    <w:basedOn w:val="DefaultParagraphFont"/>
    <w:link w:val="BalloonText"/>
    <w:rsid w:val="00AE3BB2"/>
    <w:rPr>
      <w:rFonts w:ascii="Lucida Grande" w:hAnsi="Lucida Grande"/>
      <w:sz w:val="18"/>
      <w:szCs w:val="18"/>
    </w:rPr>
  </w:style>
  <w:style w:type="character" w:customStyle="1" w:styleId="Heading1Char">
    <w:name w:val="Heading 1 Char"/>
    <w:basedOn w:val="DefaultParagraphFont"/>
    <w:link w:val="Heading1"/>
    <w:rsid w:val="0076435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qFormat/>
    <w:rsid w:val="007643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6435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76435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rsid w:val="00273748"/>
    <w:pPr>
      <w:spacing w:before="120"/>
    </w:pPr>
    <w:rPr>
      <w:rFonts w:asciiTheme="minorHAnsi" w:hAnsiTheme="minorHAnsi"/>
      <w:b/>
    </w:rPr>
  </w:style>
  <w:style w:type="paragraph" w:styleId="TOC2">
    <w:name w:val="toc 2"/>
    <w:basedOn w:val="Normal"/>
    <w:next w:val="Normal"/>
    <w:autoRedefine/>
    <w:uiPriority w:val="39"/>
    <w:rsid w:val="00273748"/>
    <w:pPr>
      <w:ind w:left="240"/>
    </w:pPr>
    <w:rPr>
      <w:rFonts w:asciiTheme="minorHAnsi" w:hAnsiTheme="minorHAnsi"/>
      <w:b/>
      <w:sz w:val="22"/>
      <w:szCs w:val="22"/>
    </w:rPr>
  </w:style>
  <w:style w:type="paragraph" w:styleId="TOC3">
    <w:name w:val="toc 3"/>
    <w:basedOn w:val="Normal"/>
    <w:next w:val="Normal"/>
    <w:autoRedefine/>
    <w:rsid w:val="00273748"/>
    <w:pPr>
      <w:ind w:left="480"/>
    </w:pPr>
    <w:rPr>
      <w:rFonts w:asciiTheme="minorHAnsi" w:hAnsiTheme="minorHAnsi"/>
      <w:sz w:val="22"/>
      <w:szCs w:val="22"/>
    </w:rPr>
  </w:style>
  <w:style w:type="paragraph" w:styleId="TOC4">
    <w:name w:val="toc 4"/>
    <w:basedOn w:val="Normal"/>
    <w:next w:val="Normal"/>
    <w:autoRedefine/>
    <w:rsid w:val="00273748"/>
    <w:pPr>
      <w:ind w:left="720"/>
    </w:pPr>
    <w:rPr>
      <w:rFonts w:asciiTheme="minorHAnsi" w:hAnsiTheme="minorHAnsi"/>
      <w:sz w:val="20"/>
      <w:szCs w:val="20"/>
    </w:rPr>
  </w:style>
  <w:style w:type="paragraph" w:styleId="TOC5">
    <w:name w:val="toc 5"/>
    <w:basedOn w:val="Normal"/>
    <w:next w:val="Normal"/>
    <w:autoRedefine/>
    <w:rsid w:val="00273748"/>
    <w:pPr>
      <w:ind w:left="960"/>
    </w:pPr>
    <w:rPr>
      <w:rFonts w:asciiTheme="minorHAnsi" w:hAnsiTheme="minorHAnsi"/>
      <w:sz w:val="20"/>
      <w:szCs w:val="20"/>
    </w:rPr>
  </w:style>
  <w:style w:type="paragraph" w:styleId="TOC6">
    <w:name w:val="toc 6"/>
    <w:basedOn w:val="Normal"/>
    <w:next w:val="Normal"/>
    <w:autoRedefine/>
    <w:rsid w:val="00273748"/>
    <w:pPr>
      <w:ind w:left="1200"/>
    </w:pPr>
    <w:rPr>
      <w:rFonts w:asciiTheme="minorHAnsi" w:hAnsiTheme="minorHAnsi"/>
      <w:sz w:val="20"/>
      <w:szCs w:val="20"/>
    </w:rPr>
  </w:style>
  <w:style w:type="paragraph" w:styleId="TOC7">
    <w:name w:val="toc 7"/>
    <w:basedOn w:val="Normal"/>
    <w:next w:val="Normal"/>
    <w:autoRedefine/>
    <w:rsid w:val="00273748"/>
    <w:pPr>
      <w:ind w:left="1440"/>
    </w:pPr>
    <w:rPr>
      <w:rFonts w:asciiTheme="minorHAnsi" w:hAnsiTheme="minorHAnsi"/>
      <w:sz w:val="20"/>
      <w:szCs w:val="20"/>
    </w:rPr>
  </w:style>
  <w:style w:type="paragraph" w:styleId="TOC8">
    <w:name w:val="toc 8"/>
    <w:basedOn w:val="Normal"/>
    <w:next w:val="Normal"/>
    <w:autoRedefine/>
    <w:rsid w:val="00273748"/>
    <w:pPr>
      <w:ind w:left="1680"/>
    </w:pPr>
    <w:rPr>
      <w:rFonts w:asciiTheme="minorHAnsi" w:hAnsiTheme="minorHAnsi"/>
      <w:sz w:val="20"/>
      <w:szCs w:val="20"/>
    </w:rPr>
  </w:style>
  <w:style w:type="paragraph" w:styleId="TOC9">
    <w:name w:val="toc 9"/>
    <w:basedOn w:val="Normal"/>
    <w:next w:val="Normal"/>
    <w:autoRedefine/>
    <w:rsid w:val="00273748"/>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43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7643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qFormat/>
    <w:rsid w:val="00A43794"/>
    <w:pPr>
      <w:spacing w:before="100" w:beforeAutospacing="1" w:after="100" w:afterAutospacing="1"/>
      <w:outlineLvl w:val="2"/>
    </w:pPr>
    <w:rPr>
      <w:rFonts w:ascii="Arial" w:hAnsi="Arial" w:cs="Arial"/>
      <w:b/>
      <w:bCs/>
      <w:spacing w:val="-1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678F"/>
    <w:pPr>
      <w:tabs>
        <w:tab w:val="center" w:pos="4320"/>
        <w:tab w:val="right" w:pos="8640"/>
      </w:tabs>
    </w:pPr>
  </w:style>
  <w:style w:type="paragraph" w:styleId="Footer">
    <w:name w:val="footer"/>
    <w:basedOn w:val="Normal"/>
    <w:rsid w:val="00B1678F"/>
    <w:pPr>
      <w:tabs>
        <w:tab w:val="center" w:pos="4320"/>
        <w:tab w:val="right" w:pos="8640"/>
      </w:tabs>
    </w:pPr>
  </w:style>
  <w:style w:type="paragraph" w:styleId="NormalWeb">
    <w:name w:val="Normal (Web)"/>
    <w:basedOn w:val="Normal"/>
    <w:rsid w:val="00A43794"/>
    <w:pPr>
      <w:spacing w:before="100" w:beforeAutospacing="1" w:after="100" w:afterAutospacing="1"/>
    </w:pPr>
  </w:style>
  <w:style w:type="paragraph" w:styleId="BalloonText">
    <w:name w:val="Balloon Text"/>
    <w:basedOn w:val="Normal"/>
    <w:link w:val="BalloonTextChar"/>
    <w:rsid w:val="00AE3BB2"/>
    <w:rPr>
      <w:rFonts w:ascii="Lucida Grande" w:hAnsi="Lucida Grande"/>
      <w:sz w:val="18"/>
      <w:szCs w:val="18"/>
    </w:rPr>
  </w:style>
  <w:style w:type="character" w:customStyle="1" w:styleId="BalloonTextChar">
    <w:name w:val="Balloon Text Char"/>
    <w:basedOn w:val="DefaultParagraphFont"/>
    <w:link w:val="BalloonText"/>
    <w:rsid w:val="00AE3BB2"/>
    <w:rPr>
      <w:rFonts w:ascii="Lucida Grande" w:hAnsi="Lucida Grande"/>
      <w:sz w:val="18"/>
      <w:szCs w:val="18"/>
    </w:rPr>
  </w:style>
  <w:style w:type="character" w:customStyle="1" w:styleId="Heading1Char">
    <w:name w:val="Heading 1 Char"/>
    <w:basedOn w:val="DefaultParagraphFont"/>
    <w:link w:val="Heading1"/>
    <w:rsid w:val="0076435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qFormat/>
    <w:rsid w:val="007643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6435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76435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rsid w:val="00273748"/>
    <w:pPr>
      <w:spacing w:before="120"/>
    </w:pPr>
    <w:rPr>
      <w:rFonts w:asciiTheme="minorHAnsi" w:hAnsiTheme="minorHAnsi"/>
      <w:b/>
    </w:rPr>
  </w:style>
  <w:style w:type="paragraph" w:styleId="TOC2">
    <w:name w:val="toc 2"/>
    <w:basedOn w:val="Normal"/>
    <w:next w:val="Normal"/>
    <w:autoRedefine/>
    <w:uiPriority w:val="39"/>
    <w:rsid w:val="00273748"/>
    <w:pPr>
      <w:ind w:left="240"/>
    </w:pPr>
    <w:rPr>
      <w:rFonts w:asciiTheme="minorHAnsi" w:hAnsiTheme="minorHAnsi"/>
      <w:b/>
      <w:sz w:val="22"/>
      <w:szCs w:val="22"/>
    </w:rPr>
  </w:style>
  <w:style w:type="paragraph" w:styleId="TOC3">
    <w:name w:val="toc 3"/>
    <w:basedOn w:val="Normal"/>
    <w:next w:val="Normal"/>
    <w:autoRedefine/>
    <w:rsid w:val="00273748"/>
    <w:pPr>
      <w:ind w:left="480"/>
    </w:pPr>
    <w:rPr>
      <w:rFonts w:asciiTheme="minorHAnsi" w:hAnsiTheme="minorHAnsi"/>
      <w:sz w:val="22"/>
      <w:szCs w:val="22"/>
    </w:rPr>
  </w:style>
  <w:style w:type="paragraph" w:styleId="TOC4">
    <w:name w:val="toc 4"/>
    <w:basedOn w:val="Normal"/>
    <w:next w:val="Normal"/>
    <w:autoRedefine/>
    <w:rsid w:val="00273748"/>
    <w:pPr>
      <w:ind w:left="720"/>
    </w:pPr>
    <w:rPr>
      <w:rFonts w:asciiTheme="minorHAnsi" w:hAnsiTheme="minorHAnsi"/>
      <w:sz w:val="20"/>
      <w:szCs w:val="20"/>
    </w:rPr>
  </w:style>
  <w:style w:type="paragraph" w:styleId="TOC5">
    <w:name w:val="toc 5"/>
    <w:basedOn w:val="Normal"/>
    <w:next w:val="Normal"/>
    <w:autoRedefine/>
    <w:rsid w:val="00273748"/>
    <w:pPr>
      <w:ind w:left="960"/>
    </w:pPr>
    <w:rPr>
      <w:rFonts w:asciiTheme="minorHAnsi" w:hAnsiTheme="minorHAnsi"/>
      <w:sz w:val="20"/>
      <w:szCs w:val="20"/>
    </w:rPr>
  </w:style>
  <w:style w:type="paragraph" w:styleId="TOC6">
    <w:name w:val="toc 6"/>
    <w:basedOn w:val="Normal"/>
    <w:next w:val="Normal"/>
    <w:autoRedefine/>
    <w:rsid w:val="00273748"/>
    <w:pPr>
      <w:ind w:left="1200"/>
    </w:pPr>
    <w:rPr>
      <w:rFonts w:asciiTheme="minorHAnsi" w:hAnsiTheme="minorHAnsi"/>
      <w:sz w:val="20"/>
      <w:szCs w:val="20"/>
    </w:rPr>
  </w:style>
  <w:style w:type="paragraph" w:styleId="TOC7">
    <w:name w:val="toc 7"/>
    <w:basedOn w:val="Normal"/>
    <w:next w:val="Normal"/>
    <w:autoRedefine/>
    <w:rsid w:val="00273748"/>
    <w:pPr>
      <w:ind w:left="1440"/>
    </w:pPr>
    <w:rPr>
      <w:rFonts w:asciiTheme="minorHAnsi" w:hAnsiTheme="minorHAnsi"/>
      <w:sz w:val="20"/>
      <w:szCs w:val="20"/>
    </w:rPr>
  </w:style>
  <w:style w:type="paragraph" w:styleId="TOC8">
    <w:name w:val="toc 8"/>
    <w:basedOn w:val="Normal"/>
    <w:next w:val="Normal"/>
    <w:autoRedefine/>
    <w:rsid w:val="00273748"/>
    <w:pPr>
      <w:ind w:left="1680"/>
    </w:pPr>
    <w:rPr>
      <w:rFonts w:asciiTheme="minorHAnsi" w:hAnsiTheme="minorHAnsi"/>
      <w:sz w:val="20"/>
      <w:szCs w:val="20"/>
    </w:rPr>
  </w:style>
  <w:style w:type="paragraph" w:styleId="TOC9">
    <w:name w:val="toc 9"/>
    <w:basedOn w:val="Normal"/>
    <w:next w:val="Normal"/>
    <w:autoRedefine/>
    <w:rsid w:val="00273748"/>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250979">
      <w:bodyDiv w:val="1"/>
      <w:marLeft w:val="0"/>
      <w:marRight w:val="0"/>
      <w:marTop w:val="0"/>
      <w:marBottom w:val="0"/>
      <w:divBdr>
        <w:top w:val="none" w:sz="0" w:space="0" w:color="auto"/>
        <w:left w:val="none" w:sz="0" w:space="0" w:color="auto"/>
        <w:bottom w:val="none" w:sz="0" w:space="0" w:color="auto"/>
        <w:right w:val="none" w:sz="0" w:space="0" w:color="auto"/>
      </w:divBdr>
    </w:div>
    <w:div w:id="1084258384">
      <w:bodyDiv w:val="1"/>
      <w:marLeft w:val="8"/>
      <w:marRight w:val="8"/>
      <w:marTop w:val="0"/>
      <w:marBottom w:val="0"/>
      <w:divBdr>
        <w:top w:val="none" w:sz="0" w:space="0" w:color="auto"/>
        <w:left w:val="none" w:sz="0" w:space="0" w:color="auto"/>
        <w:bottom w:val="none" w:sz="0" w:space="0" w:color="auto"/>
        <w:right w:val="none" w:sz="0" w:space="0" w:color="auto"/>
      </w:divBdr>
      <w:divsChild>
        <w:div w:id="1249925375">
          <w:marLeft w:val="0"/>
          <w:marRight w:val="0"/>
          <w:marTop w:val="0"/>
          <w:marBottom w:val="0"/>
          <w:divBdr>
            <w:top w:val="none" w:sz="0" w:space="0" w:color="auto"/>
            <w:left w:val="none" w:sz="0" w:space="0" w:color="auto"/>
            <w:bottom w:val="none" w:sz="0" w:space="0" w:color="auto"/>
            <w:right w:val="none" w:sz="0" w:space="0" w:color="auto"/>
          </w:divBdr>
          <w:divsChild>
            <w:div w:id="1520387322">
              <w:marLeft w:val="0"/>
              <w:marRight w:val="0"/>
              <w:marTop w:val="0"/>
              <w:marBottom w:val="0"/>
              <w:divBdr>
                <w:top w:val="none" w:sz="0" w:space="0" w:color="auto"/>
                <w:left w:val="none" w:sz="0" w:space="0" w:color="auto"/>
                <w:bottom w:val="none" w:sz="0" w:space="0" w:color="auto"/>
                <w:right w:val="none" w:sz="0" w:space="0" w:color="auto"/>
              </w:divBdr>
              <w:divsChild>
                <w:div w:id="386072875">
                  <w:marLeft w:val="0"/>
                  <w:marRight w:val="0"/>
                  <w:marTop w:val="0"/>
                  <w:marBottom w:val="0"/>
                  <w:divBdr>
                    <w:top w:val="none" w:sz="0" w:space="0" w:color="auto"/>
                    <w:left w:val="none" w:sz="0" w:space="0" w:color="auto"/>
                    <w:bottom w:val="none" w:sz="0" w:space="0" w:color="auto"/>
                    <w:right w:val="none" w:sz="0" w:space="0" w:color="auto"/>
                  </w:divBdr>
                  <w:divsChild>
                    <w:div w:id="1771125458">
                      <w:marLeft w:val="0"/>
                      <w:marRight w:val="0"/>
                      <w:marTop w:val="0"/>
                      <w:marBottom w:val="0"/>
                      <w:divBdr>
                        <w:top w:val="none" w:sz="0" w:space="0" w:color="auto"/>
                        <w:left w:val="none" w:sz="0" w:space="0" w:color="auto"/>
                        <w:bottom w:val="none" w:sz="0" w:space="0" w:color="auto"/>
                        <w:right w:val="none" w:sz="0" w:space="0" w:color="auto"/>
                      </w:divBdr>
                      <w:divsChild>
                        <w:div w:id="2961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15994">
      <w:bodyDiv w:val="1"/>
      <w:marLeft w:val="0"/>
      <w:marRight w:val="0"/>
      <w:marTop w:val="0"/>
      <w:marBottom w:val="0"/>
      <w:divBdr>
        <w:top w:val="none" w:sz="0" w:space="0" w:color="auto"/>
        <w:left w:val="none" w:sz="0" w:space="0" w:color="auto"/>
        <w:bottom w:val="none" w:sz="0" w:space="0" w:color="auto"/>
        <w:right w:val="none" w:sz="0" w:space="0" w:color="auto"/>
      </w:divBdr>
      <w:divsChild>
        <w:div w:id="1860659343">
          <w:marLeft w:val="0"/>
          <w:marRight w:val="0"/>
          <w:marTop w:val="0"/>
          <w:marBottom w:val="0"/>
          <w:divBdr>
            <w:top w:val="none" w:sz="0" w:space="0" w:color="auto"/>
            <w:left w:val="none" w:sz="0" w:space="0" w:color="auto"/>
            <w:bottom w:val="none" w:sz="0" w:space="0" w:color="auto"/>
            <w:right w:val="none" w:sz="0" w:space="0" w:color="auto"/>
          </w:divBdr>
          <w:divsChild>
            <w:div w:id="137308145">
              <w:marLeft w:val="0"/>
              <w:marRight w:val="0"/>
              <w:marTop w:val="0"/>
              <w:marBottom w:val="0"/>
              <w:divBdr>
                <w:top w:val="none" w:sz="0" w:space="0" w:color="auto"/>
                <w:left w:val="none" w:sz="0" w:space="0" w:color="auto"/>
                <w:bottom w:val="none" w:sz="0" w:space="0" w:color="auto"/>
                <w:right w:val="none" w:sz="0" w:space="0" w:color="auto"/>
              </w:divBdr>
              <w:divsChild>
                <w:div w:id="732002269">
                  <w:marLeft w:val="0"/>
                  <w:marRight w:val="0"/>
                  <w:marTop w:val="0"/>
                  <w:marBottom w:val="0"/>
                  <w:divBdr>
                    <w:top w:val="none" w:sz="0" w:space="0" w:color="auto"/>
                    <w:left w:val="none" w:sz="0" w:space="0" w:color="auto"/>
                    <w:bottom w:val="none" w:sz="0" w:space="0" w:color="auto"/>
                    <w:right w:val="none" w:sz="0" w:space="0" w:color="auto"/>
                  </w:divBdr>
                  <w:divsChild>
                    <w:div w:id="1515805934">
                      <w:marLeft w:val="0"/>
                      <w:marRight w:val="0"/>
                      <w:marTop w:val="0"/>
                      <w:marBottom w:val="0"/>
                      <w:divBdr>
                        <w:top w:val="none" w:sz="0" w:space="0" w:color="auto"/>
                        <w:left w:val="none" w:sz="0" w:space="0" w:color="auto"/>
                        <w:bottom w:val="none" w:sz="0" w:space="0" w:color="auto"/>
                        <w:right w:val="none" w:sz="0" w:space="0" w:color="auto"/>
                      </w:divBdr>
                      <w:divsChild>
                        <w:div w:id="1471748911">
                          <w:marLeft w:val="0"/>
                          <w:marRight w:val="0"/>
                          <w:marTop w:val="0"/>
                          <w:marBottom w:val="0"/>
                          <w:divBdr>
                            <w:top w:val="none" w:sz="0" w:space="0" w:color="auto"/>
                            <w:left w:val="none" w:sz="0" w:space="0" w:color="auto"/>
                            <w:bottom w:val="none" w:sz="0" w:space="0" w:color="auto"/>
                            <w:right w:val="none" w:sz="0" w:space="0" w:color="auto"/>
                          </w:divBdr>
                          <w:divsChild>
                            <w:div w:id="1424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1733</Words>
  <Characters>9883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Working Glossary</vt:lpstr>
    </vt:vector>
  </TitlesOfParts>
  <Manager/>
  <Company>ThoughtWorks</Company>
  <LinksUpToDate>false</LinksUpToDate>
  <CharactersWithSpaces>11593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Glossary</dc:title>
  <dc:subject/>
  <dc:creator>Patti M</dc:creator>
  <cp:keywords/>
  <dc:description/>
  <cp:lastModifiedBy>Patti M</cp:lastModifiedBy>
  <cp:revision>6</cp:revision>
  <dcterms:created xsi:type="dcterms:W3CDTF">2012-02-21T15:43:00Z</dcterms:created>
  <dcterms:modified xsi:type="dcterms:W3CDTF">2012-05-18T00:16:00Z</dcterms:modified>
  <cp:category/>
</cp:coreProperties>
</file>